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none" w:color="auto" w:sz="0" w:space="0"/>
        </w:pBdr>
        <w:shd w:val="clear" w:fill="FFFFFF"/>
        <w:spacing w:before="368" w:beforeAutospacing="0"/>
        <w:ind w:left="0" w:firstLine="640" w:firstLineChars="200"/>
        <w:jc w:val="both"/>
        <w:rPr>
          <w:rFonts w:hint="default" w:ascii="Calibri" w:hAnsi="Calibri" w:eastAsia="Lucida Grande" w:cs="Calibri"/>
          <w:i w:val="0"/>
          <w:caps w:val="0"/>
          <w:color w:val="000000" w:themeColor="text1"/>
          <w:spacing w:val="0"/>
          <w:sz w:val="32"/>
          <w:szCs w:val="32"/>
          <w:shd w:val="clear" w:fill="FFFFFF"/>
          <w14:textFill>
            <w14:solidFill>
              <w14:schemeClr w14:val="tx1"/>
            </w14:solidFill>
          </w14:textFill>
        </w:rPr>
      </w:pPr>
    </w:p>
    <w:p>
      <w:pPr>
        <w:rPr>
          <w:rFonts w:hint="default"/>
        </w:rPr>
      </w:pPr>
    </w:p>
    <w:p>
      <w:pPr>
        <w:pStyle w:val="2"/>
        <w:keepNext w:val="0"/>
        <w:keepLines w:val="0"/>
        <w:widowControl/>
        <w:suppressLineNumbers w:val="0"/>
        <w:pBdr>
          <w:bottom w:val="none" w:color="auto" w:sz="0" w:space="0"/>
        </w:pBdr>
        <w:shd w:val="clear" w:fill="FFFFFF"/>
        <w:spacing w:before="368" w:beforeAutospacing="0"/>
        <w:ind w:left="0" w:firstLine="640" w:firstLineChars="200"/>
        <w:jc w:val="both"/>
        <w:rPr>
          <w:rFonts w:hint="default" w:ascii="Calibri" w:hAnsi="Calibri" w:eastAsia="Lucida Grande" w:cs="Calibri"/>
          <w:i w:val="0"/>
          <w:caps w:val="0"/>
          <w:color w:val="000000" w:themeColor="text1"/>
          <w:spacing w:val="0"/>
          <w:sz w:val="32"/>
          <w:szCs w:val="32"/>
          <w:shd w:val="clear" w:fill="FFFFFF"/>
          <w14:textFill>
            <w14:solidFill>
              <w14:schemeClr w14:val="tx1"/>
            </w14:solidFill>
          </w14:textFill>
        </w:rPr>
      </w:pPr>
    </w:p>
    <w:p>
      <w:pPr>
        <w:pStyle w:val="2"/>
        <w:keepNext w:val="0"/>
        <w:keepLines w:val="0"/>
        <w:widowControl/>
        <w:suppressLineNumbers w:val="0"/>
        <w:pBdr>
          <w:bottom w:val="none" w:color="auto" w:sz="0" w:space="0"/>
        </w:pBdr>
        <w:shd w:val="clear" w:fill="FFFFFF"/>
        <w:spacing w:before="368" w:beforeAutospacing="0"/>
        <w:ind w:left="0" w:firstLine="640" w:firstLineChars="200"/>
        <w:jc w:val="both"/>
        <w:rPr>
          <w:rFonts w:hint="default" w:ascii="Calibri" w:hAnsi="Calibri" w:eastAsia="Lucida Grande" w:cs="Calibri"/>
          <w:i w:val="0"/>
          <w:caps w:val="0"/>
          <w:color w:val="000000" w:themeColor="text1"/>
          <w:spacing w:val="0"/>
          <w:sz w:val="32"/>
          <w:szCs w:val="32"/>
          <w14:textFill>
            <w14:solidFill>
              <w14:schemeClr w14:val="tx1"/>
            </w14:solidFill>
          </w14:textFill>
        </w:rPr>
      </w:pPr>
      <w:r>
        <w:rPr>
          <w:rFonts w:hint="default" w:ascii="Calibri" w:hAnsi="Calibri" w:eastAsia="Lucida Grande" w:cs="Calibri"/>
          <w:i w:val="0"/>
          <w:caps w:val="0"/>
          <w:color w:val="000000" w:themeColor="text1"/>
          <w:spacing w:val="0"/>
          <w:sz w:val="32"/>
          <w:szCs w:val="32"/>
          <w:shd w:val="clear" w:fill="FFFFFF"/>
          <w14:textFill>
            <w14:solidFill>
              <w14:schemeClr w14:val="tx1"/>
            </w14:solidFill>
          </w14:textFill>
        </w:rPr>
        <w:t>Bluetooth Architecture</w:t>
      </w:r>
      <w:r>
        <w:rPr>
          <w:rFonts w:hint="default" w:ascii="Calibri" w:hAnsi="Calibri" w:eastAsia="Lucida Grande" w:cs="Calibri"/>
          <w:i w:val="0"/>
          <w:caps w:val="0"/>
          <w:color w:val="000000" w:themeColor="text1"/>
          <w:spacing w:val="0"/>
          <w:sz w:val="32"/>
          <w:szCs w:val="32"/>
          <w:shd w:val="clear" w:fill="FFFFFF"/>
          <w:lang w:val="en-US"/>
          <w14:textFill>
            <w14:solidFill>
              <w14:schemeClr w14:val="tx1"/>
            </w14:solidFill>
          </w14:textFill>
        </w:rPr>
        <w:t>:</w:t>
      </w:r>
    </w:p>
    <w:p>
      <w:pPr>
        <w:pStyle w:val="3"/>
        <w:keepNext w:val="0"/>
        <w:keepLines w:val="0"/>
        <w:widowControl/>
        <w:suppressLineNumbers w:val="0"/>
        <w:shd w:val="clear" w:fill="FFFFFF"/>
        <w:spacing w:before="315" w:beforeAutospacing="0" w:after="53" w:afterAutospacing="0"/>
        <w:ind w:left="0" w:firstLine="0"/>
        <w:jc w:val="both"/>
        <w:rPr>
          <w:rFonts w:hint="default" w:ascii="Calibri" w:hAnsi="Calibri" w:eastAsia="Lucida Grande" w:cs="Calibri"/>
          <w:i w:val="0"/>
          <w:caps w:val="0"/>
          <w:color w:val="000000" w:themeColor="text1"/>
          <w:spacing w:val="0"/>
          <w:sz w:val="28"/>
          <w:szCs w:val="28"/>
          <w14:textFill>
            <w14:solidFill>
              <w14:schemeClr w14:val="tx1"/>
            </w14:solidFill>
          </w14:textFill>
        </w:rPr>
      </w:pPr>
      <w:r>
        <w:rPr>
          <w:rFonts w:hint="default" w:ascii="Calibri" w:hAnsi="Calibri" w:eastAsia="Lucida Grande" w:cs="Calibri"/>
          <w:i w:val="0"/>
          <w:caps w:val="0"/>
          <w:color w:val="000000" w:themeColor="text1"/>
          <w:spacing w:val="0"/>
          <w:sz w:val="28"/>
          <w:szCs w:val="28"/>
          <w:shd w:val="clear" w:fill="FFFFFF"/>
          <w14:textFill>
            <w14:solidFill>
              <w14:schemeClr w14:val="tx1"/>
            </w14:solidFill>
          </w14:textFill>
        </w:rPr>
        <w:t>The Bluetooth Protocol Stack</w:t>
      </w:r>
      <w:r>
        <w:rPr>
          <w:rFonts w:hint="default" w:ascii="Calibri" w:hAnsi="Calibri" w:eastAsia="Lucida Grande" w:cs="Calibri"/>
          <w:i w:val="0"/>
          <w:caps w:val="0"/>
          <w:color w:val="000000" w:themeColor="text1"/>
          <w:spacing w:val="0"/>
          <w:sz w:val="28"/>
          <w:szCs w:val="28"/>
          <w:shd w:val="clear" w:fill="FFFFFF"/>
          <w:lang w:val="en-US"/>
          <w14:textFill>
            <w14:solidFill>
              <w14:schemeClr w14:val="tx1"/>
            </w14:solidFill>
          </w14:textFill>
        </w:rPr>
        <w:t>:</w:t>
      </w:r>
    </w:p>
    <w:p>
      <w:pPr>
        <w:pStyle w:val="7"/>
        <w:keepNext w:val="0"/>
        <w:keepLines w:val="0"/>
        <w:widowControl/>
        <w:suppressLineNumbers w:val="0"/>
        <w:shd w:val="clear" w:fill="FFFFFF"/>
        <w:spacing w:before="0" w:beforeAutospacing="0" w:after="175" w:afterAutospacing="0" w:line="240" w:lineRule="auto"/>
        <w:ind w:left="0" w:firstLine="0"/>
        <w:jc w:val="both"/>
        <w:rPr>
          <w:rFonts w:hint="default" w:ascii="Calibri" w:hAnsi="Calibri" w:eastAsia="Lucida Grande" w:cs="Calibri"/>
          <w:i w:val="0"/>
          <w:caps w:val="0"/>
          <w:color w:val="000000" w:themeColor="text1"/>
          <w:spacing w:val="0"/>
          <w:sz w:val="24"/>
          <w:szCs w:val="24"/>
          <w14:textFill>
            <w14:solidFill>
              <w14:schemeClr w14:val="tx1"/>
            </w14:solidFill>
          </w14:textFill>
        </w:rPr>
      </w:pPr>
      <w:r>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t>The heart of the Bluetooth specification is the Bluetooth protocol stack. By providing well-defined layers of functionality, the Bluetooth specification ensures interoperability of Bluetooth devices and encourages adoption of Bluetooth technology. </w:t>
      </w:r>
    </w:p>
    <w:p>
      <w:pPr>
        <w:jc w:val="both"/>
        <w:rPr>
          <w:rFonts w:hint="default" w:ascii="Calibri" w:hAnsi="Calibri" w:eastAsia="SimSun" w:cs="Calibri"/>
          <w:color w:val="000000" w:themeColor="text1"/>
          <w:sz w:val="24"/>
          <w:szCs w:val="24"/>
          <w14:textFill>
            <w14:solidFill>
              <w14:schemeClr w14:val="tx1"/>
            </w14:solidFill>
          </w14:textFill>
        </w:rPr>
      </w:pPr>
      <w:bookmarkStart w:id="0" w:name="//apple_ref/doc/uid/TP30000997-CH214-TPXREF10"/>
      <w:bookmarkEnd w:id="0"/>
      <w:r>
        <w:rPr>
          <w:rFonts w:hint="default" w:ascii="Calibri" w:hAnsi="Calibri" w:eastAsia="SimSun" w:cs="Calibri"/>
          <w:color w:val="000000" w:themeColor="text1"/>
          <w:sz w:val="24"/>
          <w:szCs w:val="24"/>
          <w14:textFill>
            <w14:solidFill>
              <w14:schemeClr w14:val="tx1"/>
            </w14:solidFill>
          </w14:textFill>
        </w:rPr>
        <w:drawing>
          <wp:inline distT="0" distB="0" distL="114300" distR="114300">
            <wp:extent cx="1666875" cy="2571750"/>
            <wp:effectExtent l="0" t="0" r="9525"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1666875" cy="2571750"/>
                    </a:xfrm>
                    <a:prstGeom prst="rect">
                      <a:avLst/>
                    </a:prstGeom>
                    <a:noFill/>
                    <a:ln w="9525">
                      <a:noFill/>
                    </a:ln>
                  </pic:spPr>
                </pic:pic>
              </a:graphicData>
            </a:graphic>
          </wp:inline>
        </w:drawing>
      </w:r>
    </w:p>
    <w:p>
      <w:pPr>
        <w:jc w:val="both"/>
        <w:rPr>
          <w:rFonts w:hint="default" w:ascii="Calibri" w:hAnsi="Calibri" w:eastAsia="SimSun" w:cs="Calibri"/>
          <w:color w:val="000000" w:themeColor="text1"/>
          <w:sz w:val="24"/>
          <w:szCs w:val="24"/>
          <w14:textFill>
            <w14:solidFill>
              <w14:schemeClr w14:val="tx1"/>
            </w14:solidFill>
          </w14:textFill>
        </w:rPr>
      </w:pPr>
    </w:p>
    <w:p>
      <w:pPr>
        <w:pStyle w:val="4"/>
        <w:keepNext w:val="0"/>
        <w:keepLines w:val="0"/>
        <w:widowControl/>
        <w:suppressLineNumbers w:val="0"/>
        <w:shd w:val="clear" w:fill="FFFFFF"/>
        <w:spacing w:before="420" w:beforeAutospacing="0" w:after="105" w:afterAutospacing="0"/>
        <w:ind w:left="0" w:firstLine="0"/>
        <w:jc w:val="both"/>
        <w:rPr>
          <w:rFonts w:hint="default" w:ascii="Calibri" w:hAnsi="Calibri" w:eastAsia="Lucida Grande" w:cs="Calibri"/>
          <w:i w:val="0"/>
          <w:caps w:val="0"/>
          <w:color w:val="000000" w:themeColor="text1"/>
          <w:spacing w:val="0"/>
          <w:sz w:val="24"/>
          <w:szCs w:val="24"/>
          <w14:textFill>
            <w14:solidFill>
              <w14:schemeClr w14:val="tx1"/>
            </w14:solidFill>
          </w14:textFill>
        </w:rPr>
      </w:pPr>
      <w:r>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t>Lower Layers</w:t>
      </w:r>
      <w:r>
        <w:rPr>
          <w:rFonts w:hint="default" w:ascii="Calibri" w:hAnsi="Calibri" w:eastAsia="Lucida Grande" w:cs="Calibri"/>
          <w:i w:val="0"/>
          <w:caps w:val="0"/>
          <w:color w:val="000000" w:themeColor="text1"/>
          <w:spacing w:val="0"/>
          <w:sz w:val="24"/>
          <w:szCs w:val="24"/>
          <w:shd w:val="clear" w:fill="FFFFFF"/>
          <w:lang w:val="en-US"/>
          <w14:textFill>
            <w14:solidFill>
              <w14:schemeClr w14:val="tx1"/>
            </w14:solidFill>
          </w14:textFill>
        </w:rPr>
        <w:t>:</w:t>
      </w:r>
    </w:p>
    <w:p>
      <w:pPr>
        <w:pStyle w:val="7"/>
        <w:keepNext w:val="0"/>
        <w:keepLines w:val="0"/>
        <w:widowControl/>
        <w:numPr>
          <w:ilvl w:val="0"/>
          <w:numId w:val="1"/>
        </w:numPr>
        <w:suppressLineNumbers w:val="0"/>
        <w:shd w:val="clear" w:fill="FFFFFF"/>
        <w:spacing w:before="0" w:beforeAutospacing="0" w:after="175" w:afterAutospacing="0" w:line="240" w:lineRule="auto"/>
        <w:ind w:left="420" w:leftChars="0" w:right="0" w:rightChars="0" w:hanging="420" w:firstLineChars="0"/>
        <w:jc w:val="both"/>
        <w:rPr>
          <w:rFonts w:hint="default" w:ascii="Calibri" w:hAnsi="Calibri" w:eastAsia="Lucida Grande" w:cs="Calibri"/>
          <w:i w:val="0"/>
          <w:caps w:val="0"/>
          <w:color w:val="000000" w:themeColor="text1"/>
          <w:spacing w:val="0"/>
          <w:sz w:val="24"/>
          <w:szCs w:val="24"/>
          <w14:textFill>
            <w14:solidFill>
              <w14:schemeClr w14:val="tx1"/>
            </w14:solidFill>
          </w14:textFill>
        </w:rPr>
      </w:pPr>
    </w:p>
    <w:p>
      <w:pPr>
        <w:pStyle w:val="7"/>
        <w:keepNext w:val="0"/>
        <w:keepLines w:val="0"/>
        <w:widowControl/>
        <w:numPr>
          <w:ilvl w:val="0"/>
          <w:numId w:val="2"/>
        </w:numPr>
        <w:suppressLineNumbers w:val="0"/>
        <w:shd w:val="clear" w:fill="FFFFFF"/>
        <w:spacing w:before="0" w:beforeAutospacing="0" w:after="175" w:afterAutospacing="0" w:line="240" w:lineRule="auto"/>
        <w:ind w:left="425" w:leftChars="0" w:right="0" w:rightChars="0" w:hanging="425" w:firstLineChars="0"/>
        <w:jc w:val="both"/>
        <w:rPr>
          <w:rFonts w:hint="default" w:ascii="Calibri" w:hAnsi="Calibri" w:eastAsia="Lucida Grande" w:cs="Calibri"/>
          <w:i w:val="0"/>
          <w:caps w:val="0"/>
          <w:color w:val="000000" w:themeColor="text1"/>
          <w:spacing w:val="0"/>
          <w:sz w:val="24"/>
          <w:szCs w:val="24"/>
          <w14:textFill>
            <w14:solidFill>
              <w14:schemeClr w14:val="tx1"/>
            </w14:solidFill>
          </w14:textFill>
        </w:rPr>
      </w:pPr>
      <w:r>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t>At the base of the Bluetooth protocol stack is the </w:t>
      </w:r>
      <w:r>
        <w:rPr>
          <w:rStyle w:val="9"/>
          <w:rFonts w:hint="default" w:ascii="Calibri" w:hAnsi="Calibri" w:eastAsia="Lucida Grande" w:cs="Calibri"/>
          <w:b/>
          <w:bCs/>
          <w:i/>
          <w:caps w:val="0"/>
          <w:color w:val="000000" w:themeColor="text1"/>
          <w:spacing w:val="0"/>
          <w:sz w:val="24"/>
          <w:szCs w:val="24"/>
          <w:shd w:val="clear" w:fill="FFFFFF"/>
          <w14:textFill>
            <w14:solidFill>
              <w14:schemeClr w14:val="tx1"/>
            </w14:solidFill>
          </w14:textFill>
        </w:rPr>
        <w:t>radio layer</w:t>
      </w:r>
      <w:r>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t xml:space="preserve">. The radio module in a Bluetooth device is responsible for the modulation and demodulation of data into RF signals for transmission in the air. </w:t>
      </w:r>
    </w:p>
    <w:p>
      <w:pPr>
        <w:pStyle w:val="7"/>
        <w:keepNext w:val="0"/>
        <w:keepLines w:val="0"/>
        <w:widowControl/>
        <w:numPr>
          <w:ilvl w:val="0"/>
          <w:numId w:val="2"/>
        </w:numPr>
        <w:suppressLineNumbers w:val="0"/>
        <w:shd w:val="clear" w:fill="FFFFFF"/>
        <w:spacing w:before="0" w:beforeAutospacing="0" w:after="175" w:afterAutospacing="0" w:line="240" w:lineRule="auto"/>
        <w:ind w:left="425" w:leftChars="0" w:right="0" w:rightChars="0" w:hanging="425" w:firstLineChars="0"/>
        <w:jc w:val="both"/>
        <w:rPr>
          <w:rFonts w:hint="default" w:ascii="Calibri" w:hAnsi="Calibri" w:eastAsia="Lucida Grande" w:cs="Calibri"/>
          <w:i w:val="0"/>
          <w:caps w:val="0"/>
          <w:color w:val="000000" w:themeColor="text1"/>
          <w:spacing w:val="0"/>
          <w:sz w:val="24"/>
          <w:szCs w:val="24"/>
          <w14:textFill>
            <w14:solidFill>
              <w14:schemeClr w14:val="tx1"/>
            </w14:solidFill>
          </w14:textFill>
        </w:rPr>
      </w:pPr>
      <w:r>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t>The radio layer describes the physical characteristics a Bluetooth device’s receiver-transmitter component must have.These include modulation characteristics, radio frequency tolerance, and sensitivity level.</w:t>
      </w:r>
    </w:p>
    <w:p>
      <w:pPr>
        <w:pStyle w:val="7"/>
        <w:keepNext w:val="0"/>
        <w:keepLines w:val="0"/>
        <w:widowControl/>
        <w:numPr>
          <w:ilvl w:val="0"/>
          <w:numId w:val="3"/>
        </w:numPr>
        <w:suppressLineNumbers w:val="0"/>
        <w:shd w:val="clear" w:fill="FFFFFF"/>
        <w:spacing w:before="0" w:beforeAutospacing="0" w:after="175" w:afterAutospacing="0" w:line="240" w:lineRule="auto"/>
        <w:ind w:left="420" w:leftChars="0" w:right="0" w:rightChars="0" w:hanging="420" w:firstLineChars="0"/>
        <w:jc w:val="both"/>
        <w:rPr>
          <w:rFonts w:hint="default" w:ascii="Calibri" w:hAnsi="Calibri" w:eastAsia="Lucida Grande" w:cs="Calibri"/>
          <w:i w:val="0"/>
          <w:caps w:val="0"/>
          <w:color w:val="000000" w:themeColor="text1"/>
          <w:spacing w:val="0"/>
          <w:sz w:val="24"/>
          <w:szCs w:val="24"/>
          <w14:textFill>
            <w14:solidFill>
              <w14:schemeClr w14:val="tx1"/>
            </w14:solidFill>
          </w14:textFill>
        </w:rPr>
      </w:pPr>
    </w:p>
    <w:p>
      <w:pPr>
        <w:pStyle w:val="7"/>
        <w:keepNext w:val="0"/>
        <w:keepLines w:val="0"/>
        <w:widowControl/>
        <w:numPr>
          <w:ilvl w:val="0"/>
          <w:numId w:val="4"/>
        </w:numPr>
        <w:suppressLineNumbers w:val="0"/>
        <w:shd w:val="clear" w:fill="FFFFFF"/>
        <w:spacing w:before="0" w:beforeAutospacing="0" w:after="175" w:afterAutospacing="0" w:line="240" w:lineRule="auto"/>
        <w:ind w:left="425" w:leftChars="0" w:right="0" w:rightChars="0" w:hanging="425" w:firstLineChars="0"/>
        <w:jc w:val="both"/>
        <w:rPr>
          <w:rFonts w:hint="default" w:ascii="Calibri" w:hAnsi="Calibri" w:eastAsia="Lucida Grande" w:cs="Calibri"/>
          <w:i w:val="0"/>
          <w:caps w:val="0"/>
          <w:color w:val="000000" w:themeColor="text1"/>
          <w:spacing w:val="0"/>
          <w:sz w:val="24"/>
          <w:szCs w:val="24"/>
          <w14:textFill>
            <w14:solidFill>
              <w14:schemeClr w14:val="tx1"/>
            </w14:solidFill>
          </w14:textFill>
        </w:rPr>
      </w:pPr>
    </w:p>
    <w:p>
      <w:pPr>
        <w:pStyle w:val="7"/>
        <w:keepNext w:val="0"/>
        <w:keepLines w:val="0"/>
        <w:widowControl/>
        <w:numPr>
          <w:ilvl w:val="0"/>
          <w:numId w:val="4"/>
        </w:numPr>
        <w:suppressLineNumbers w:val="0"/>
        <w:shd w:val="clear" w:fill="FFFFFF"/>
        <w:spacing w:before="0" w:beforeAutospacing="0" w:after="175" w:afterAutospacing="0" w:line="240" w:lineRule="auto"/>
        <w:ind w:left="425" w:leftChars="0" w:right="0" w:rightChars="0" w:hanging="425" w:firstLineChars="0"/>
        <w:jc w:val="both"/>
        <w:rPr>
          <w:rFonts w:hint="default" w:ascii="Calibri" w:hAnsi="Calibri" w:eastAsia="Lucida Grande" w:cs="Calibri"/>
          <w:i w:val="0"/>
          <w:caps w:val="0"/>
          <w:color w:val="000000" w:themeColor="text1"/>
          <w:spacing w:val="0"/>
          <w:sz w:val="24"/>
          <w:szCs w:val="24"/>
          <w14:textFill>
            <w14:solidFill>
              <w14:schemeClr w14:val="tx1"/>
            </w14:solidFill>
          </w14:textFill>
        </w:rPr>
      </w:pPr>
      <w:r>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t>Above the radio layer is the </w:t>
      </w:r>
      <w:r>
        <w:rPr>
          <w:rStyle w:val="9"/>
          <w:rFonts w:hint="default" w:ascii="Calibri" w:hAnsi="Calibri" w:eastAsia="Lucida Grande" w:cs="Calibri"/>
          <w:i/>
          <w:caps w:val="0"/>
          <w:color w:val="000000" w:themeColor="text1"/>
          <w:spacing w:val="0"/>
          <w:sz w:val="24"/>
          <w:szCs w:val="24"/>
          <w:shd w:val="clear" w:fill="FFFFFF"/>
          <w14:textFill>
            <w14:solidFill>
              <w14:schemeClr w14:val="tx1"/>
            </w14:solidFill>
          </w14:textFill>
        </w:rPr>
        <w:t>baseband</w:t>
      </w:r>
      <w:r>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t> and </w:t>
      </w:r>
      <w:r>
        <w:rPr>
          <w:rStyle w:val="9"/>
          <w:rFonts w:hint="default" w:ascii="Calibri" w:hAnsi="Calibri" w:eastAsia="Lucida Grande" w:cs="Calibri"/>
          <w:b/>
          <w:bCs/>
          <w:i/>
          <w:caps w:val="0"/>
          <w:color w:val="000000" w:themeColor="text1"/>
          <w:spacing w:val="0"/>
          <w:sz w:val="24"/>
          <w:szCs w:val="24"/>
          <w:shd w:val="clear" w:fill="FFFFFF"/>
          <w14:textFill>
            <w14:solidFill>
              <w14:schemeClr w14:val="tx1"/>
            </w14:solidFill>
          </w14:textFill>
        </w:rPr>
        <w:t>link controller layer</w:t>
      </w:r>
      <w:r>
        <w:rPr>
          <w:rFonts w:hint="default" w:ascii="Calibri" w:hAnsi="Calibri" w:eastAsia="Lucida Grande" w:cs="Calibri"/>
          <w:b/>
          <w:bCs/>
          <w:i w:val="0"/>
          <w:caps w:val="0"/>
          <w:color w:val="000000" w:themeColor="text1"/>
          <w:spacing w:val="0"/>
          <w:sz w:val="24"/>
          <w:szCs w:val="24"/>
          <w:shd w:val="clear" w:fill="FFFFFF"/>
          <w14:textFill>
            <w14:solidFill>
              <w14:schemeClr w14:val="tx1"/>
            </w14:solidFill>
          </w14:textFill>
        </w:rPr>
        <w:t>.</w:t>
      </w:r>
      <w:r>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t xml:space="preserve"> The Bluetooth specification doesn’t establish a clear distinction between the responsibilities of the baseband and those of the link controller. </w:t>
      </w:r>
    </w:p>
    <w:p>
      <w:pPr>
        <w:pStyle w:val="7"/>
        <w:keepNext w:val="0"/>
        <w:keepLines w:val="0"/>
        <w:widowControl/>
        <w:numPr>
          <w:ilvl w:val="0"/>
          <w:numId w:val="4"/>
        </w:numPr>
        <w:suppressLineNumbers w:val="0"/>
        <w:shd w:val="clear" w:fill="FFFFFF"/>
        <w:spacing w:before="0" w:beforeAutospacing="0" w:after="175" w:afterAutospacing="0" w:line="240" w:lineRule="auto"/>
        <w:ind w:left="425" w:leftChars="0" w:right="0" w:rightChars="0" w:hanging="425" w:firstLineChars="0"/>
        <w:jc w:val="both"/>
        <w:rPr>
          <w:rFonts w:hint="default" w:ascii="Calibri" w:hAnsi="Calibri" w:eastAsia="Lucida Grande" w:cs="Calibri"/>
          <w:i w:val="0"/>
          <w:caps w:val="0"/>
          <w:color w:val="000000" w:themeColor="text1"/>
          <w:spacing w:val="0"/>
          <w:sz w:val="24"/>
          <w:szCs w:val="24"/>
          <w14:textFill>
            <w14:solidFill>
              <w14:schemeClr w14:val="tx1"/>
            </w14:solidFill>
          </w14:textFill>
        </w:rPr>
      </w:pPr>
      <w:r>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t>The best way to think about it is that the baseband portion of the layer is responsible for properly formatting data for transmission to and from the radio layer. In addition, it handles the synchronization of links.</w:t>
      </w:r>
    </w:p>
    <w:p>
      <w:pPr>
        <w:pStyle w:val="7"/>
        <w:keepNext w:val="0"/>
        <w:keepLines w:val="0"/>
        <w:widowControl/>
        <w:numPr>
          <w:ilvl w:val="0"/>
          <w:numId w:val="4"/>
        </w:numPr>
        <w:suppressLineNumbers w:val="0"/>
        <w:shd w:val="clear" w:fill="FFFFFF"/>
        <w:spacing w:before="0" w:beforeAutospacing="0" w:after="175" w:afterAutospacing="0" w:line="240" w:lineRule="auto"/>
        <w:ind w:left="425" w:leftChars="0" w:right="0" w:rightChars="0" w:hanging="425" w:firstLineChars="0"/>
        <w:jc w:val="both"/>
        <w:rPr>
          <w:rFonts w:hint="default" w:ascii="Calibri" w:hAnsi="Calibri" w:eastAsia="Lucida Grande" w:cs="Calibri"/>
          <w:i w:val="0"/>
          <w:caps w:val="0"/>
          <w:color w:val="000000" w:themeColor="text1"/>
          <w:spacing w:val="0"/>
          <w:sz w:val="24"/>
          <w:szCs w:val="24"/>
          <w14:textFill>
            <w14:solidFill>
              <w14:schemeClr w14:val="tx1"/>
            </w14:solidFill>
          </w14:textFill>
        </w:rPr>
      </w:pPr>
      <w:r>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t xml:space="preserve"> The link controller portion of this layer is responsible for carrying out the link manager’s commands and establishing and maintaining the link stipulated by the link manager.</w:t>
      </w:r>
    </w:p>
    <w:p>
      <w:pPr>
        <w:pStyle w:val="7"/>
        <w:keepNext w:val="0"/>
        <w:keepLines w:val="0"/>
        <w:widowControl/>
        <w:numPr>
          <w:ilvl w:val="0"/>
          <w:numId w:val="4"/>
        </w:numPr>
        <w:suppressLineNumbers w:val="0"/>
        <w:shd w:val="clear" w:fill="FFFFFF"/>
        <w:spacing w:before="0" w:beforeAutospacing="0" w:after="175" w:afterAutospacing="0" w:line="240" w:lineRule="auto"/>
        <w:ind w:left="425" w:leftChars="0" w:right="0" w:rightChars="0" w:hanging="425" w:firstLineChars="0"/>
        <w:jc w:val="both"/>
        <w:rPr>
          <w:rFonts w:hint="default" w:ascii="Calibri" w:hAnsi="Calibri" w:eastAsia="Lucida Grande" w:cs="Calibri"/>
          <w:i w:val="0"/>
          <w:caps w:val="0"/>
          <w:color w:val="000000" w:themeColor="text1"/>
          <w:spacing w:val="0"/>
          <w:sz w:val="24"/>
          <w:szCs w:val="24"/>
          <w14:textFill>
            <w14:solidFill>
              <w14:schemeClr w14:val="tx1"/>
            </w14:solidFill>
          </w14:textFill>
        </w:rPr>
      </w:pPr>
      <w:r>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t>The </w:t>
      </w:r>
      <w:r>
        <w:rPr>
          <w:rStyle w:val="9"/>
          <w:rFonts w:hint="default" w:ascii="Calibri" w:hAnsi="Calibri" w:eastAsia="Lucida Grande" w:cs="Calibri"/>
          <w:i/>
          <w:caps w:val="0"/>
          <w:color w:val="000000" w:themeColor="text1"/>
          <w:spacing w:val="0"/>
          <w:sz w:val="24"/>
          <w:szCs w:val="24"/>
          <w:shd w:val="clear" w:fill="FFFFFF"/>
          <w14:textFill>
            <w14:solidFill>
              <w14:schemeClr w14:val="tx1"/>
            </w14:solidFill>
          </w14:textFill>
        </w:rPr>
        <w:t>link manager</w:t>
      </w:r>
      <w:r>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t> itself translates the host controller interface (HCI) commands it receives into baseband-level operations. It is responsible for establishing and co</w:t>
      </w:r>
    </w:p>
    <w:p>
      <w:pPr>
        <w:pStyle w:val="7"/>
        <w:keepNext w:val="0"/>
        <w:keepLines w:val="0"/>
        <w:widowControl/>
        <w:numPr>
          <w:ilvl w:val="0"/>
          <w:numId w:val="4"/>
        </w:numPr>
        <w:suppressLineNumbers w:val="0"/>
        <w:shd w:val="clear" w:fill="FFFFFF"/>
        <w:spacing w:before="0" w:beforeAutospacing="0" w:after="175" w:afterAutospacing="0" w:line="240" w:lineRule="auto"/>
        <w:ind w:left="425" w:leftChars="0" w:right="0" w:rightChars="0" w:hanging="425" w:firstLineChars="0"/>
        <w:jc w:val="both"/>
        <w:rPr>
          <w:rFonts w:hint="default" w:ascii="Calibri" w:hAnsi="Calibri" w:eastAsia="Lucida Grande" w:cs="Calibri"/>
          <w:i w:val="0"/>
          <w:caps w:val="0"/>
          <w:color w:val="000000" w:themeColor="text1"/>
          <w:spacing w:val="0"/>
          <w:sz w:val="24"/>
          <w:szCs w:val="24"/>
          <w14:textFill>
            <w14:solidFill>
              <w14:schemeClr w14:val="tx1"/>
            </w14:solidFill>
          </w14:textFill>
        </w:rPr>
      </w:pPr>
    </w:p>
    <w:p>
      <w:pPr>
        <w:pStyle w:val="7"/>
        <w:keepNext w:val="0"/>
        <w:keepLines w:val="0"/>
        <w:widowControl/>
        <w:numPr>
          <w:ilvl w:val="0"/>
          <w:numId w:val="4"/>
        </w:numPr>
        <w:suppressLineNumbers w:val="0"/>
        <w:shd w:val="clear" w:fill="FFFFFF"/>
        <w:spacing w:before="0" w:beforeAutospacing="0" w:after="175" w:afterAutospacing="0" w:line="240" w:lineRule="auto"/>
        <w:ind w:left="425" w:leftChars="0" w:right="0" w:rightChars="0" w:hanging="425" w:firstLineChars="0"/>
        <w:jc w:val="both"/>
        <w:rPr>
          <w:rFonts w:hint="default" w:ascii="Calibri" w:hAnsi="Calibri" w:eastAsia="Lucida Grande" w:cs="Calibri"/>
          <w:i w:val="0"/>
          <w:caps w:val="0"/>
          <w:color w:val="000000" w:themeColor="text1"/>
          <w:spacing w:val="0"/>
          <w:sz w:val="24"/>
          <w:szCs w:val="24"/>
          <w14:textFill>
            <w14:solidFill>
              <w14:schemeClr w14:val="tx1"/>
            </w14:solidFill>
          </w14:textFill>
        </w:rPr>
      </w:pPr>
      <w:r>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t>nfiguring links and managing power-change requests, among other tasks</w:t>
      </w:r>
    </w:p>
    <w:p>
      <w:pPr>
        <w:pStyle w:val="7"/>
        <w:keepNext w:val="0"/>
        <w:keepLines w:val="0"/>
        <w:widowControl/>
        <w:suppressLineNumbers w:val="0"/>
        <w:shd w:val="clear" w:fill="FFFFFF"/>
        <w:spacing w:before="0" w:beforeAutospacing="0" w:after="175" w:afterAutospacing="0" w:line="240" w:lineRule="auto"/>
        <w:ind w:left="0" w:firstLine="0"/>
        <w:jc w:val="both"/>
        <w:rPr>
          <w:rFonts w:hint="default" w:ascii="Calibri" w:hAnsi="Calibri" w:eastAsia="Lucida Grande" w:cs="Calibri"/>
          <w:i w:val="0"/>
          <w:caps w:val="0"/>
          <w:color w:val="000000" w:themeColor="text1"/>
          <w:spacing w:val="0"/>
          <w:sz w:val="24"/>
          <w:szCs w:val="24"/>
          <w14:textFill>
            <w14:solidFill>
              <w14:schemeClr w14:val="tx1"/>
            </w14:solidFill>
          </w14:textFill>
        </w:rPr>
      </w:pPr>
      <w:r>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t>The Bluetooth specification defines two types of links between Bluetooth devices:</w:t>
      </w:r>
    </w:p>
    <w:p>
      <w:pPr>
        <w:pStyle w:val="7"/>
        <w:keepNext w:val="0"/>
        <w:keepLines w:val="0"/>
        <w:widowControl/>
        <w:numPr>
          <w:ilvl w:val="0"/>
          <w:numId w:val="5"/>
        </w:numPr>
        <w:suppressLineNumbers w:val="0"/>
        <w:spacing w:before="140" w:beforeAutospacing="0" w:after="175" w:afterAutospacing="0" w:line="240" w:lineRule="auto"/>
        <w:ind w:left="420" w:leftChars="0" w:hanging="420" w:firstLineChars="0"/>
        <w:jc w:val="both"/>
        <w:rPr>
          <w:rFonts w:hint="default" w:ascii="Calibri" w:hAnsi="Calibri" w:eastAsia="Lucida Grande" w:cs="Calibri"/>
          <w:b w:val="0"/>
          <w:i w:val="0"/>
          <w:color w:val="000000" w:themeColor="text1"/>
          <w:sz w:val="24"/>
          <w:szCs w:val="24"/>
          <w14:textFill>
            <w14:solidFill>
              <w14:schemeClr w14:val="tx1"/>
            </w14:solidFill>
          </w14:textFill>
        </w:rPr>
      </w:pPr>
      <w:r>
        <w:rPr>
          <w:rStyle w:val="9"/>
          <w:rFonts w:hint="default" w:ascii="Calibri" w:hAnsi="Calibri" w:eastAsia="Lucida Grande" w:cs="Calibri"/>
          <w:b/>
          <w:bCs/>
          <w:i/>
          <w:caps w:val="0"/>
          <w:color w:val="000000" w:themeColor="text1"/>
          <w:spacing w:val="0"/>
          <w:sz w:val="24"/>
          <w:szCs w:val="24"/>
          <w:shd w:val="clear" w:fill="FFFFFF"/>
          <w14:textFill>
            <w14:solidFill>
              <w14:schemeClr w14:val="tx1"/>
            </w14:solidFill>
          </w14:textFill>
        </w:rPr>
        <w:t>Synchronous, Connection-Oriented (SCO)</w:t>
      </w:r>
      <w:r>
        <w:rPr>
          <w:rFonts w:hint="default" w:ascii="Calibri" w:hAnsi="Calibri" w:eastAsia="Lucida Grande" w:cs="Calibri"/>
          <w:b/>
          <w:bCs/>
          <w:i w:val="0"/>
          <w:caps w:val="0"/>
          <w:color w:val="000000" w:themeColor="text1"/>
          <w:spacing w:val="0"/>
          <w:sz w:val="24"/>
          <w:szCs w:val="24"/>
          <w:shd w:val="clear" w:fill="FFFFFF"/>
          <w14:textFill>
            <w14:solidFill>
              <w14:schemeClr w14:val="tx1"/>
            </w14:solidFill>
          </w14:textFill>
        </w:rPr>
        <w:t xml:space="preserve">, </w:t>
      </w:r>
      <w:r>
        <w:rPr>
          <w:rFonts w:hint="default" w:ascii="Calibri" w:hAnsi="Calibri" w:eastAsia="Lucida Grande" w:cs="Calibri"/>
          <w:b w:val="0"/>
          <w:i w:val="0"/>
          <w:caps w:val="0"/>
          <w:color w:val="000000" w:themeColor="text1"/>
          <w:spacing w:val="0"/>
          <w:sz w:val="24"/>
          <w:szCs w:val="24"/>
          <w:shd w:val="clear" w:fill="FFFFFF"/>
          <w14:textFill>
            <w14:solidFill>
              <w14:schemeClr w14:val="tx1"/>
            </w14:solidFill>
          </w14:textFill>
        </w:rPr>
        <w:t>for isochronous and voice communication using, for example, headsets</w:t>
      </w:r>
      <w:r>
        <w:rPr>
          <w:rFonts w:hint="default" w:ascii="Calibri" w:hAnsi="Calibri" w:eastAsia="Lucida Grande" w:cs="Calibri"/>
          <w:b w:val="0"/>
          <w:i w:val="0"/>
          <w:caps w:val="0"/>
          <w:color w:val="000000" w:themeColor="text1"/>
          <w:spacing w:val="0"/>
          <w:sz w:val="24"/>
          <w:szCs w:val="24"/>
          <w:shd w:val="clear" w:fill="FFFFFF"/>
          <w:lang w:val="en-US"/>
          <w14:textFill>
            <w14:solidFill>
              <w14:schemeClr w14:val="tx1"/>
            </w14:solidFill>
          </w14:textFill>
        </w:rPr>
        <w:t>.</w:t>
      </w:r>
    </w:p>
    <w:p>
      <w:pPr>
        <w:pStyle w:val="7"/>
        <w:keepNext w:val="0"/>
        <w:keepLines w:val="0"/>
        <w:widowControl/>
        <w:numPr>
          <w:ilvl w:val="0"/>
          <w:numId w:val="5"/>
        </w:numPr>
        <w:suppressLineNumbers w:val="0"/>
        <w:spacing w:before="140" w:beforeAutospacing="0" w:after="175" w:afterAutospacing="0" w:line="240" w:lineRule="auto"/>
        <w:ind w:left="420" w:leftChars="0" w:hanging="420" w:firstLineChars="0"/>
        <w:jc w:val="both"/>
        <w:rPr>
          <w:rFonts w:hint="default" w:ascii="Calibri" w:hAnsi="Calibri" w:cs="Calibri"/>
          <w:color w:val="000000" w:themeColor="text1"/>
          <w:sz w:val="24"/>
          <w:szCs w:val="24"/>
          <w14:textFill>
            <w14:solidFill>
              <w14:schemeClr w14:val="tx1"/>
            </w14:solidFill>
          </w14:textFill>
        </w:rPr>
      </w:pPr>
      <w:r>
        <w:rPr>
          <w:rStyle w:val="9"/>
          <w:rFonts w:hint="default" w:ascii="Calibri" w:hAnsi="Calibri" w:eastAsia="Lucida Grande" w:cs="Calibri"/>
          <w:b/>
          <w:bCs/>
          <w:i/>
          <w:caps w:val="0"/>
          <w:color w:val="000000" w:themeColor="text1"/>
          <w:spacing w:val="0"/>
          <w:sz w:val="24"/>
          <w:szCs w:val="24"/>
          <w:shd w:val="clear" w:fill="FFFFFF"/>
          <w14:textFill>
            <w14:solidFill>
              <w14:schemeClr w14:val="tx1"/>
            </w14:solidFill>
          </w14:textFill>
        </w:rPr>
        <w:t>Asynchronous, Connectionless (ACL)</w:t>
      </w:r>
      <w:r>
        <w:rPr>
          <w:rFonts w:hint="default" w:ascii="Calibri" w:hAnsi="Calibri" w:eastAsia="Lucida Grande" w:cs="Calibri"/>
          <w:b/>
          <w:bCs/>
          <w:i w:val="0"/>
          <w:caps w:val="0"/>
          <w:color w:val="000000" w:themeColor="text1"/>
          <w:spacing w:val="0"/>
          <w:sz w:val="24"/>
          <w:szCs w:val="24"/>
          <w:shd w:val="clear" w:fill="FFFFFF"/>
          <w14:textFill>
            <w14:solidFill>
              <w14:schemeClr w14:val="tx1"/>
            </w14:solidFill>
          </w14:textFill>
        </w:rPr>
        <w:t>,</w:t>
      </w:r>
      <w:r>
        <w:rPr>
          <w:rFonts w:hint="default" w:ascii="Calibri" w:hAnsi="Calibri" w:eastAsia="Lucida Grande" w:cs="Calibri"/>
          <w:b w:val="0"/>
          <w:i w:val="0"/>
          <w:caps w:val="0"/>
          <w:color w:val="000000" w:themeColor="text1"/>
          <w:spacing w:val="0"/>
          <w:sz w:val="24"/>
          <w:szCs w:val="24"/>
          <w:shd w:val="clear" w:fill="FFFFFF"/>
          <w14:textFill>
            <w14:solidFill>
              <w14:schemeClr w14:val="tx1"/>
            </w14:solidFill>
          </w14:textFill>
        </w:rPr>
        <w:t xml:space="preserve"> for data communication, such as the exchange of vCards</w:t>
      </w:r>
      <w:r>
        <w:rPr>
          <w:rFonts w:hint="default" w:ascii="Calibri" w:hAnsi="Calibri" w:eastAsia="Lucida Grande" w:cs="Calibri"/>
          <w:b w:val="0"/>
          <w:i w:val="0"/>
          <w:caps w:val="0"/>
          <w:color w:val="000000" w:themeColor="text1"/>
          <w:spacing w:val="0"/>
          <w:sz w:val="24"/>
          <w:szCs w:val="24"/>
          <w:shd w:val="clear" w:fill="FFFFFF"/>
          <w:lang w:val="en-US"/>
          <w14:textFill>
            <w14:solidFill>
              <w14:schemeClr w14:val="tx1"/>
            </w14:solidFill>
          </w14:textFill>
        </w:rPr>
        <w:t>.</w:t>
      </w:r>
    </w:p>
    <w:p>
      <w:pPr>
        <w:pStyle w:val="7"/>
        <w:keepNext w:val="0"/>
        <w:keepLines w:val="0"/>
        <w:widowControl/>
        <w:suppressLineNumbers w:val="0"/>
        <w:shd w:val="clear" w:fill="FFFFFF"/>
        <w:spacing w:before="0" w:beforeAutospacing="0" w:after="175" w:afterAutospacing="0" w:line="240" w:lineRule="auto"/>
        <w:ind w:left="0" w:firstLine="0"/>
        <w:jc w:val="both"/>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pPr>
      <w:r>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t xml:space="preserve">Each link type is associated with a specific packet type. </w:t>
      </w:r>
    </w:p>
    <w:p>
      <w:pPr>
        <w:pStyle w:val="7"/>
        <w:keepNext w:val="0"/>
        <w:keepLines w:val="0"/>
        <w:widowControl/>
        <w:numPr>
          <w:ilvl w:val="0"/>
          <w:numId w:val="5"/>
        </w:numPr>
        <w:suppressLineNumbers w:val="0"/>
        <w:shd w:val="clear" w:fill="FFFFFF"/>
        <w:spacing w:before="0" w:beforeAutospacing="0" w:after="175" w:afterAutospacing="0" w:line="240" w:lineRule="auto"/>
        <w:ind w:left="420" w:leftChars="0" w:hanging="420" w:firstLineChars="0"/>
        <w:jc w:val="both"/>
        <w:rPr>
          <w:rFonts w:hint="default" w:ascii="Calibri" w:hAnsi="Calibri" w:eastAsia="Lucida Grande" w:cs="Calibri"/>
          <w:i w:val="0"/>
          <w:caps w:val="0"/>
          <w:color w:val="000000" w:themeColor="text1"/>
          <w:spacing w:val="0"/>
          <w:sz w:val="24"/>
          <w:szCs w:val="24"/>
          <w14:textFill>
            <w14:solidFill>
              <w14:schemeClr w14:val="tx1"/>
            </w14:solidFill>
          </w14:textFill>
        </w:rPr>
      </w:pPr>
      <w:r>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t>A SCO link provides reserved channel bandwidth for communication between a master and a slave, and supports regular, periodic exchange of data with no retransmission of SCO packets.</w:t>
      </w:r>
    </w:p>
    <w:p>
      <w:pPr>
        <w:pStyle w:val="7"/>
        <w:keepNext w:val="0"/>
        <w:keepLines w:val="0"/>
        <w:widowControl/>
        <w:numPr>
          <w:ilvl w:val="0"/>
          <w:numId w:val="5"/>
        </w:numPr>
        <w:suppressLineNumbers w:val="0"/>
        <w:shd w:val="clear" w:fill="FFFFFF"/>
        <w:spacing w:before="0" w:beforeAutospacing="0" w:after="175" w:afterAutospacing="0" w:line="240" w:lineRule="auto"/>
        <w:ind w:left="420" w:leftChars="0" w:hanging="420" w:firstLineChars="0"/>
        <w:jc w:val="both"/>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pPr>
      <w:r>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t>An ACL link exists between a master and a slave the moment a connection is established.</w:t>
      </w:r>
    </w:p>
    <w:p>
      <w:pPr>
        <w:pStyle w:val="7"/>
        <w:keepNext w:val="0"/>
        <w:keepLines w:val="0"/>
        <w:widowControl/>
        <w:numPr>
          <w:ilvl w:val="0"/>
          <w:numId w:val="5"/>
        </w:numPr>
        <w:suppressLineNumbers w:val="0"/>
        <w:shd w:val="clear" w:fill="FFFFFF"/>
        <w:spacing w:before="0" w:beforeAutospacing="0" w:after="175" w:afterAutospacing="0" w:line="240" w:lineRule="auto"/>
        <w:ind w:left="420" w:leftChars="0" w:hanging="420" w:firstLineChars="0"/>
        <w:jc w:val="both"/>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pPr>
      <w:r>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t>The</w:t>
      </w:r>
      <w:r>
        <w:rPr>
          <w:rStyle w:val="9"/>
          <w:rFonts w:hint="default" w:ascii="Calibri" w:hAnsi="Calibri" w:eastAsia="Lucida Grande" w:cs="Calibri"/>
          <w:i/>
          <w:caps w:val="0"/>
          <w:color w:val="000000" w:themeColor="text1"/>
          <w:spacing w:val="0"/>
          <w:sz w:val="24"/>
          <w:szCs w:val="24"/>
          <w:shd w:val="clear" w:fill="FFFFFF"/>
          <w14:textFill>
            <w14:solidFill>
              <w14:schemeClr w14:val="tx1"/>
            </w14:solidFill>
          </w14:textFill>
        </w:rPr>
        <w:t> </w:t>
      </w:r>
      <w:r>
        <w:rPr>
          <w:rStyle w:val="9"/>
          <w:rFonts w:hint="default" w:ascii="Calibri" w:hAnsi="Calibri" w:eastAsia="Lucida Grande" w:cs="Calibri"/>
          <w:b/>
          <w:bCs/>
          <w:i/>
          <w:caps w:val="0"/>
          <w:color w:val="000000" w:themeColor="text1"/>
          <w:spacing w:val="0"/>
          <w:sz w:val="24"/>
          <w:szCs w:val="24"/>
          <w:shd w:val="clear" w:fill="FFFFFF"/>
          <w14:textFill>
            <w14:solidFill>
              <w14:schemeClr w14:val="tx1"/>
            </w14:solidFill>
          </w14:textFill>
        </w:rPr>
        <w:t>HCI (host controller interface)</w:t>
      </w:r>
      <w:r>
        <w:rPr>
          <w:rStyle w:val="9"/>
          <w:rFonts w:hint="default" w:ascii="Calibri" w:hAnsi="Calibri" w:eastAsia="Lucida Grande" w:cs="Calibri"/>
          <w:i/>
          <w:caps w:val="0"/>
          <w:color w:val="000000" w:themeColor="text1"/>
          <w:spacing w:val="0"/>
          <w:sz w:val="24"/>
          <w:szCs w:val="24"/>
          <w:shd w:val="clear" w:fill="FFFFFF"/>
          <w14:textFill>
            <w14:solidFill>
              <w14:schemeClr w14:val="tx1"/>
            </w14:solidFill>
          </w14:textFill>
        </w:rPr>
        <w:t xml:space="preserve"> layer</w:t>
      </w:r>
      <w:r>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t> acts as a boundary between the lower layers of the Bluetooth protocol stack and the upper layers. The Bluetooth specification defines a standard HCI to support Bluetooth systems that are implemented across two separate processors. For example, a Bluetooth system on a computer might use a Bluetooth module‘s processor to implement the lower layers of the stack (radio, baseband, link controller, and link manager). It might then use its own processor to implement the upper layers (L2CAP, RFCOMM, OBEX, and selected profiles). In this scheme, the lower portion is known as the </w:t>
      </w:r>
      <w:r>
        <w:rPr>
          <w:rStyle w:val="9"/>
          <w:rFonts w:hint="default" w:ascii="Calibri" w:hAnsi="Calibri" w:eastAsia="Lucida Grande" w:cs="Calibri"/>
          <w:i/>
          <w:caps w:val="0"/>
          <w:color w:val="000000" w:themeColor="text1"/>
          <w:spacing w:val="0"/>
          <w:sz w:val="24"/>
          <w:szCs w:val="24"/>
          <w:shd w:val="clear" w:fill="FFFFFF"/>
          <w14:textFill>
            <w14:solidFill>
              <w14:schemeClr w14:val="tx1"/>
            </w14:solidFill>
          </w14:textFill>
        </w:rPr>
        <w:t>Bluetooth module</w:t>
      </w:r>
      <w:r>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t> and the upper portion as the </w:t>
      </w:r>
      <w:r>
        <w:rPr>
          <w:rStyle w:val="9"/>
          <w:rFonts w:hint="default" w:ascii="Calibri" w:hAnsi="Calibri" w:eastAsia="Lucida Grande" w:cs="Calibri"/>
          <w:i/>
          <w:caps w:val="0"/>
          <w:color w:val="000000" w:themeColor="text1"/>
          <w:spacing w:val="0"/>
          <w:sz w:val="24"/>
          <w:szCs w:val="24"/>
          <w:shd w:val="clear" w:fill="FFFFFF"/>
          <w14:textFill>
            <w14:solidFill>
              <w14:schemeClr w14:val="tx1"/>
            </w14:solidFill>
          </w14:textFill>
        </w:rPr>
        <w:t>Bluetooth host</w:t>
      </w:r>
      <w:r>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t>.</w:t>
      </w:r>
    </w:p>
    <w:p>
      <w:pPr>
        <w:pStyle w:val="4"/>
        <w:keepNext w:val="0"/>
        <w:keepLines w:val="0"/>
        <w:widowControl/>
        <w:suppressLineNumbers w:val="0"/>
        <w:shd w:val="clear" w:fill="FFFFFF"/>
        <w:spacing w:before="420" w:beforeAutospacing="0" w:after="105" w:afterAutospacing="0"/>
        <w:ind w:left="0" w:firstLine="0"/>
        <w:jc w:val="both"/>
        <w:rPr>
          <w:rFonts w:hint="default" w:ascii="Calibri" w:hAnsi="Calibri" w:eastAsia="Lucida Grande" w:cs="Calibri"/>
          <w:i w:val="0"/>
          <w:caps w:val="0"/>
          <w:color w:val="000000" w:themeColor="text1"/>
          <w:spacing w:val="0"/>
          <w:sz w:val="24"/>
          <w:szCs w:val="24"/>
          <w14:textFill>
            <w14:solidFill>
              <w14:schemeClr w14:val="tx1"/>
            </w14:solidFill>
          </w14:textFill>
        </w:rPr>
      </w:pPr>
      <w:r>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t>Upper Layers</w:t>
      </w:r>
    </w:p>
    <w:p>
      <w:pPr>
        <w:pStyle w:val="7"/>
        <w:keepNext w:val="0"/>
        <w:keepLines w:val="0"/>
        <w:widowControl/>
        <w:suppressLineNumbers w:val="0"/>
        <w:shd w:val="clear" w:fill="FFFFFF"/>
        <w:spacing w:before="0" w:beforeAutospacing="0" w:after="175" w:afterAutospacing="0" w:line="240" w:lineRule="auto"/>
        <w:ind w:left="0" w:firstLine="0"/>
        <w:jc w:val="both"/>
        <w:rPr>
          <w:rFonts w:hint="default" w:ascii="Calibri" w:hAnsi="Calibri" w:eastAsia="Lucida Grande" w:cs="Calibri"/>
          <w:i w:val="0"/>
          <w:caps w:val="0"/>
          <w:color w:val="000000" w:themeColor="text1"/>
          <w:spacing w:val="0"/>
          <w:sz w:val="24"/>
          <w:szCs w:val="24"/>
          <w14:textFill>
            <w14:solidFill>
              <w14:schemeClr w14:val="tx1"/>
            </w14:solidFill>
          </w14:textFill>
        </w:rPr>
      </w:pPr>
      <w:r>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t>Above the HCI layer are the upper layers of the protocol stack. The first of these is the</w:t>
      </w:r>
      <w:r>
        <w:rPr>
          <w:rStyle w:val="9"/>
          <w:rFonts w:hint="default" w:ascii="Calibri" w:hAnsi="Calibri" w:eastAsia="Lucida Grande" w:cs="Calibri"/>
          <w:b/>
          <w:bCs/>
          <w:i/>
          <w:caps w:val="0"/>
          <w:color w:val="000000" w:themeColor="text1"/>
          <w:spacing w:val="0"/>
          <w:sz w:val="24"/>
          <w:szCs w:val="24"/>
          <w:shd w:val="clear" w:fill="FFFFFF"/>
          <w14:textFill>
            <w14:solidFill>
              <w14:schemeClr w14:val="tx1"/>
            </w14:solidFill>
          </w14:textFill>
        </w:rPr>
        <w:t> L2CAP (logical link control and adaptation protocol) layer</w:t>
      </w:r>
      <w:r>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t>. The L2CAP is primarily responsible for:</w:t>
      </w:r>
    </w:p>
    <w:p>
      <w:pPr>
        <w:pStyle w:val="7"/>
        <w:keepNext w:val="0"/>
        <w:keepLines w:val="0"/>
        <w:widowControl/>
        <w:numPr>
          <w:ilvl w:val="0"/>
          <w:numId w:val="6"/>
        </w:numPr>
        <w:suppressLineNumbers w:val="0"/>
        <w:spacing w:before="140" w:beforeAutospacing="0" w:after="175" w:afterAutospacing="0" w:line="240" w:lineRule="auto"/>
        <w:ind w:left="425" w:leftChars="0" w:hanging="425" w:firstLineChars="0"/>
        <w:jc w:val="both"/>
        <w:rPr>
          <w:rFonts w:hint="default" w:ascii="Calibri" w:hAnsi="Calibri" w:eastAsia="Lucida Grande" w:cs="Calibri"/>
          <w:b w:val="0"/>
          <w:i w:val="0"/>
          <w:color w:val="000000" w:themeColor="text1"/>
          <w:sz w:val="24"/>
          <w:szCs w:val="24"/>
          <w14:textFill>
            <w14:solidFill>
              <w14:schemeClr w14:val="tx1"/>
            </w14:solidFill>
          </w14:textFill>
        </w:rPr>
      </w:pPr>
      <w:r>
        <w:rPr>
          <w:rFonts w:hint="default" w:ascii="Calibri" w:hAnsi="Calibri" w:eastAsia="Lucida Grande" w:cs="Calibri"/>
          <w:b w:val="0"/>
          <w:i w:val="0"/>
          <w:caps w:val="0"/>
          <w:color w:val="000000" w:themeColor="text1"/>
          <w:spacing w:val="0"/>
          <w:sz w:val="24"/>
          <w:szCs w:val="24"/>
          <w:shd w:val="clear" w:fill="FFFFFF"/>
          <w14:textFill>
            <w14:solidFill>
              <w14:schemeClr w14:val="tx1"/>
            </w14:solidFill>
          </w14:textFill>
        </w:rPr>
        <w:t>Establishing connections across existing ACL links or requesting an ACL link if one does not already exist</w:t>
      </w:r>
      <w:r>
        <w:rPr>
          <w:rFonts w:hint="default" w:ascii="Calibri" w:hAnsi="Calibri" w:eastAsia="Lucida Grande" w:cs="Calibri"/>
          <w:b w:val="0"/>
          <w:i w:val="0"/>
          <w:caps w:val="0"/>
          <w:color w:val="000000" w:themeColor="text1"/>
          <w:spacing w:val="0"/>
          <w:sz w:val="24"/>
          <w:szCs w:val="24"/>
          <w:shd w:val="clear" w:fill="FFFFFF"/>
          <w:lang w:val="en-US"/>
          <w14:textFill>
            <w14:solidFill>
              <w14:schemeClr w14:val="tx1"/>
            </w14:solidFill>
          </w14:textFill>
        </w:rPr>
        <w:t>.</w:t>
      </w:r>
    </w:p>
    <w:p>
      <w:pPr>
        <w:pStyle w:val="7"/>
        <w:keepNext w:val="0"/>
        <w:keepLines w:val="0"/>
        <w:widowControl/>
        <w:numPr>
          <w:ilvl w:val="0"/>
          <w:numId w:val="6"/>
        </w:numPr>
        <w:suppressLineNumbers w:val="0"/>
        <w:spacing w:before="140" w:beforeAutospacing="0" w:after="175" w:afterAutospacing="0" w:line="240" w:lineRule="auto"/>
        <w:ind w:left="425" w:leftChars="0" w:hanging="425" w:firstLineChars="0"/>
        <w:jc w:val="both"/>
        <w:rPr>
          <w:rFonts w:hint="default" w:ascii="Calibri" w:hAnsi="Calibri" w:eastAsia="Lucida Grande" w:cs="Calibri"/>
          <w:b w:val="0"/>
          <w:i w:val="0"/>
          <w:color w:val="000000" w:themeColor="text1"/>
          <w:sz w:val="24"/>
          <w:szCs w:val="24"/>
          <w14:textFill>
            <w14:solidFill>
              <w14:schemeClr w14:val="tx1"/>
            </w14:solidFill>
          </w14:textFill>
        </w:rPr>
      </w:pPr>
      <w:r>
        <w:rPr>
          <w:rFonts w:hint="default" w:ascii="Calibri" w:hAnsi="Calibri" w:eastAsia="Lucida Grande" w:cs="Calibri"/>
          <w:b w:val="0"/>
          <w:i w:val="0"/>
          <w:caps w:val="0"/>
          <w:color w:val="000000" w:themeColor="text1"/>
          <w:spacing w:val="0"/>
          <w:sz w:val="24"/>
          <w:szCs w:val="24"/>
          <w:shd w:val="clear" w:fill="FFFFFF"/>
          <w14:textFill>
            <w14:solidFill>
              <w14:schemeClr w14:val="tx1"/>
            </w14:solidFill>
          </w14:textFill>
        </w:rPr>
        <w:t>Multiplexing between different higher layer protocols, such as RFCOMM and SDP, to allow many different applications to use a single ACL link</w:t>
      </w:r>
      <w:r>
        <w:rPr>
          <w:rFonts w:hint="default" w:ascii="Calibri" w:hAnsi="Calibri" w:eastAsia="Lucida Grande" w:cs="Calibri"/>
          <w:b w:val="0"/>
          <w:i w:val="0"/>
          <w:caps w:val="0"/>
          <w:color w:val="000000" w:themeColor="text1"/>
          <w:spacing w:val="0"/>
          <w:sz w:val="24"/>
          <w:szCs w:val="24"/>
          <w:shd w:val="clear" w:fill="FFFFFF"/>
          <w:lang w:val="en-US"/>
          <w14:textFill>
            <w14:solidFill>
              <w14:schemeClr w14:val="tx1"/>
            </w14:solidFill>
          </w14:textFill>
        </w:rPr>
        <w:t>.</w:t>
      </w:r>
    </w:p>
    <w:p>
      <w:pPr>
        <w:pStyle w:val="7"/>
        <w:keepNext w:val="0"/>
        <w:keepLines w:val="0"/>
        <w:widowControl/>
        <w:numPr>
          <w:ilvl w:val="0"/>
          <w:numId w:val="6"/>
        </w:numPr>
        <w:suppressLineNumbers w:val="0"/>
        <w:spacing w:before="140" w:beforeAutospacing="0" w:after="175" w:afterAutospacing="0" w:line="240" w:lineRule="auto"/>
        <w:ind w:left="425" w:leftChars="0" w:hanging="425" w:firstLineChars="0"/>
        <w:jc w:val="both"/>
        <w:rPr>
          <w:rFonts w:hint="default" w:ascii="Calibri" w:hAnsi="Calibri" w:eastAsia="Lucida Grande" w:cs="Calibri"/>
          <w:b w:val="0"/>
          <w:i w:val="0"/>
          <w:color w:val="000000" w:themeColor="text1"/>
          <w:sz w:val="24"/>
          <w:szCs w:val="24"/>
          <w14:textFill>
            <w14:solidFill>
              <w14:schemeClr w14:val="tx1"/>
            </w14:solidFill>
          </w14:textFill>
        </w:rPr>
      </w:pPr>
      <w:r>
        <w:rPr>
          <w:rFonts w:hint="default" w:ascii="Calibri" w:hAnsi="Calibri" w:eastAsia="Lucida Grande" w:cs="Calibri"/>
          <w:b w:val="0"/>
          <w:i w:val="0"/>
          <w:caps w:val="0"/>
          <w:color w:val="000000" w:themeColor="text1"/>
          <w:spacing w:val="0"/>
          <w:sz w:val="24"/>
          <w:szCs w:val="24"/>
          <w:shd w:val="clear" w:fill="FFFFFF"/>
          <w14:textFill>
            <w14:solidFill>
              <w14:schemeClr w14:val="tx1"/>
            </w14:solidFill>
          </w14:textFill>
        </w:rPr>
        <w:t>Repackaging the data packets it receives from the higher layers into the form expected by the lower layers</w:t>
      </w:r>
    </w:p>
    <w:p>
      <w:pPr>
        <w:keepNext w:val="0"/>
        <w:keepLines w:val="0"/>
        <w:widowControl/>
        <w:numPr>
          <w:ilvl w:val="0"/>
          <w:numId w:val="0"/>
        </w:numPr>
        <w:suppressLineNumbers w:val="0"/>
        <w:spacing w:before="122" w:beforeAutospacing="0" w:after="0" w:afterAutospacing="1"/>
        <w:jc w:val="both"/>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pPr>
      <w:r>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t>The L2CAP employs the concept of channels to keep track of where data packets come from and where they should go.</w:t>
      </w:r>
    </w:p>
    <w:p>
      <w:pPr>
        <w:keepNext w:val="0"/>
        <w:keepLines w:val="0"/>
        <w:widowControl/>
        <w:numPr>
          <w:ilvl w:val="0"/>
          <w:numId w:val="7"/>
        </w:numPr>
        <w:suppressLineNumbers w:val="0"/>
        <w:spacing w:before="122" w:beforeAutospacing="0" w:after="0" w:afterAutospacing="1"/>
        <w:ind w:left="420" w:leftChars="0" w:hanging="420" w:firstLineChars="0"/>
        <w:jc w:val="both"/>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pPr>
      <w:r>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t>The </w:t>
      </w:r>
      <w:r>
        <w:rPr>
          <w:rStyle w:val="9"/>
          <w:rFonts w:hint="default" w:ascii="Calibri" w:hAnsi="Calibri" w:eastAsia="Lucida Grande" w:cs="Calibri"/>
          <w:b/>
          <w:bCs/>
          <w:i/>
          <w:caps w:val="0"/>
          <w:color w:val="000000" w:themeColor="text1"/>
          <w:spacing w:val="0"/>
          <w:sz w:val="24"/>
          <w:szCs w:val="24"/>
          <w:shd w:val="clear" w:fill="FFFFFF"/>
          <w14:textFill>
            <w14:solidFill>
              <w14:schemeClr w14:val="tx1"/>
            </w14:solidFill>
          </w14:textFill>
        </w:rPr>
        <w:t>SDP (service discovery protocol)</w:t>
      </w:r>
      <w:r>
        <w:rPr>
          <w:rFonts w:hint="default" w:ascii="Calibri" w:hAnsi="Calibri" w:eastAsia="Lucida Grande" w:cs="Calibri"/>
          <w:b/>
          <w:bCs/>
          <w:i w:val="0"/>
          <w:caps w:val="0"/>
          <w:color w:val="000000" w:themeColor="text1"/>
          <w:spacing w:val="0"/>
          <w:sz w:val="24"/>
          <w:szCs w:val="24"/>
          <w:shd w:val="clear" w:fill="FFFFFF"/>
          <w14:textFill>
            <w14:solidFill>
              <w14:schemeClr w14:val="tx1"/>
            </w14:solidFill>
          </w14:textFill>
        </w:rPr>
        <w:t> </w:t>
      </w:r>
      <w:r>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t xml:space="preserve">defines actions for both servers and clients of Bluetooth services. The specification defines a service as any feature that is usable by another (remote) Bluetooth device. </w:t>
      </w:r>
    </w:p>
    <w:p>
      <w:pPr>
        <w:keepNext w:val="0"/>
        <w:keepLines w:val="0"/>
        <w:widowControl/>
        <w:numPr>
          <w:ilvl w:val="0"/>
          <w:numId w:val="8"/>
        </w:numPr>
        <w:suppressLineNumbers w:val="0"/>
        <w:spacing w:before="122" w:beforeAutospacing="0" w:after="0" w:afterAutospacing="1"/>
        <w:ind w:left="425" w:leftChars="0" w:hanging="425" w:firstLineChars="0"/>
        <w:jc w:val="both"/>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pPr>
      <w:r>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t xml:space="preserve">A single Bluetooth device can be both a server and a client of services. An SDP client communicates with an SDP server using a reserved channel on an L2CAP link to find out what services are available. </w:t>
      </w:r>
    </w:p>
    <w:p>
      <w:pPr>
        <w:keepNext w:val="0"/>
        <w:keepLines w:val="0"/>
        <w:widowControl/>
        <w:numPr>
          <w:ilvl w:val="0"/>
          <w:numId w:val="8"/>
        </w:numPr>
        <w:suppressLineNumbers w:val="0"/>
        <w:spacing w:before="122" w:beforeAutospacing="0" w:after="0" w:afterAutospacing="1"/>
        <w:ind w:left="425" w:leftChars="0" w:hanging="425" w:firstLineChars="0"/>
        <w:jc w:val="both"/>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pPr>
      <w:r>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t xml:space="preserve">When the client finds the desired service, it requests a separate connection to use the service. The reserved channel is dedicated to SDP communication so that a device always knows how to connect to the SDP service on any other device. </w:t>
      </w:r>
    </w:p>
    <w:p>
      <w:pPr>
        <w:keepNext w:val="0"/>
        <w:keepLines w:val="0"/>
        <w:widowControl/>
        <w:numPr>
          <w:ilvl w:val="0"/>
          <w:numId w:val="8"/>
        </w:numPr>
        <w:suppressLineNumbers w:val="0"/>
        <w:spacing w:before="122" w:beforeAutospacing="0" w:after="0" w:afterAutospacing="1"/>
        <w:ind w:left="425" w:leftChars="0" w:hanging="425" w:firstLineChars="0"/>
        <w:jc w:val="both"/>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pPr>
      <w:r>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t>An SDP server maintains its own SDP database, which is a set of service records that describe the services the server offers. Along with information describing how a client can connect to the service, the service record contains the service’s </w:t>
      </w:r>
      <w:r>
        <w:rPr>
          <w:rStyle w:val="9"/>
          <w:rFonts w:hint="default" w:ascii="Calibri" w:hAnsi="Calibri" w:eastAsia="Lucida Grande" w:cs="Calibri"/>
          <w:b/>
          <w:bCs/>
          <w:i/>
          <w:caps w:val="0"/>
          <w:color w:val="000000" w:themeColor="text1"/>
          <w:spacing w:val="0"/>
          <w:sz w:val="24"/>
          <w:szCs w:val="24"/>
          <w:shd w:val="clear" w:fill="FFFFFF"/>
          <w14:textFill>
            <w14:solidFill>
              <w14:schemeClr w14:val="tx1"/>
            </w14:solidFill>
          </w14:textFill>
        </w:rPr>
        <w:t>UUID</w:t>
      </w:r>
      <w:r>
        <w:rPr>
          <w:rFonts w:hint="default" w:ascii="Calibri" w:hAnsi="Calibri" w:eastAsia="Lucida Grande" w:cs="Calibri"/>
          <w:b/>
          <w:bCs/>
          <w:i w:val="0"/>
          <w:caps w:val="0"/>
          <w:color w:val="000000" w:themeColor="text1"/>
          <w:spacing w:val="0"/>
          <w:sz w:val="24"/>
          <w:szCs w:val="24"/>
          <w:shd w:val="clear" w:fill="FFFFFF"/>
          <w14:textFill>
            <w14:solidFill>
              <w14:schemeClr w14:val="tx1"/>
            </w14:solidFill>
          </w14:textFill>
        </w:rPr>
        <w:t>, or </w:t>
      </w:r>
      <w:r>
        <w:rPr>
          <w:rStyle w:val="9"/>
          <w:rFonts w:hint="default" w:ascii="Calibri" w:hAnsi="Calibri" w:eastAsia="Lucida Grande" w:cs="Calibri"/>
          <w:b/>
          <w:bCs/>
          <w:i/>
          <w:caps w:val="0"/>
          <w:color w:val="000000" w:themeColor="text1"/>
          <w:spacing w:val="0"/>
          <w:sz w:val="24"/>
          <w:szCs w:val="24"/>
          <w:shd w:val="clear" w:fill="FFFFFF"/>
          <w14:textFill>
            <w14:solidFill>
              <w14:schemeClr w14:val="tx1"/>
            </w14:solidFill>
          </w14:textFill>
        </w:rPr>
        <w:t>universally unique identifier</w:t>
      </w:r>
      <w:r>
        <w:rPr>
          <w:rFonts w:hint="default" w:ascii="Calibri" w:hAnsi="Calibri" w:eastAsia="Lucida Grande" w:cs="Calibri"/>
          <w:b/>
          <w:bCs/>
          <w:i w:val="0"/>
          <w:caps w:val="0"/>
          <w:color w:val="000000" w:themeColor="text1"/>
          <w:spacing w:val="0"/>
          <w:sz w:val="24"/>
          <w:szCs w:val="24"/>
          <w:shd w:val="clear" w:fill="FFFFFF"/>
          <w14:textFill>
            <w14:solidFill>
              <w14:schemeClr w14:val="tx1"/>
            </w14:solidFill>
          </w14:textFill>
        </w:rPr>
        <w:t>.</w:t>
      </w:r>
    </w:p>
    <w:p>
      <w:pPr>
        <w:pStyle w:val="7"/>
        <w:keepNext w:val="0"/>
        <w:keepLines w:val="0"/>
        <w:widowControl/>
        <w:numPr>
          <w:ilvl w:val="0"/>
          <w:numId w:val="9"/>
        </w:numPr>
        <w:suppressLineNumbers w:val="0"/>
        <w:shd w:val="clear" w:fill="FFFFFF"/>
        <w:spacing w:before="0" w:beforeAutospacing="0" w:after="175" w:afterAutospacing="0" w:line="240" w:lineRule="auto"/>
        <w:ind w:left="420" w:leftChars="0" w:hanging="420" w:firstLineChars="0"/>
        <w:jc w:val="both"/>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pPr>
      <w:r>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t xml:space="preserve">The </w:t>
      </w:r>
      <w:r>
        <w:rPr>
          <w:rFonts w:hint="default" w:ascii="Calibri" w:hAnsi="Calibri" w:eastAsia="Lucida Grande" w:cs="Calibri"/>
          <w:b/>
          <w:bCs/>
          <w:i w:val="0"/>
          <w:caps w:val="0"/>
          <w:color w:val="000000" w:themeColor="text1"/>
          <w:spacing w:val="0"/>
          <w:sz w:val="24"/>
          <w:szCs w:val="24"/>
          <w:shd w:val="clear" w:fill="FFFFFF"/>
          <w14:textFill>
            <w14:solidFill>
              <w14:schemeClr w14:val="tx1"/>
            </w14:solidFill>
          </w14:textFill>
        </w:rPr>
        <w:t>RFCOMM</w:t>
      </w:r>
      <w:r>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t xml:space="preserve"> protocol emulates the serial cable line set</w:t>
      </w:r>
    </w:p>
    <w:p>
      <w:pPr>
        <w:pStyle w:val="7"/>
        <w:keepNext w:val="0"/>
        <w:keepLines w:val="0"/>
        <w:widowControl/>
        <w:numPr>
          <w:ilvl w:val="0"/>
          <w:numId w:val="9"/>
        </w:numPr>
        <w:suppressLineNumbers w:val="0"/>
        <w:shd w:val="clear" w:fill="FFFFFF"/>
        <w:spacing w:before="0" w:beforeAutospacing="0" w:after="175" w:afterAutospacing="0" w:line="240" w:lineRule="auto"/>
        <w:ind w:left="420" w:leftChars="0" w:hanging="420" w:firstLineChars="0"/>
        <w:jc w:val="both"/>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pPr>
      <w:r>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t>tings and status of an RS-232 serial port. RFCOMM connects to the lower layers of the Bluetooth protocol stack through the L2CAP layer.By providing serial-port emulation, RFCOMM supports legacy serial-port applications. It also supports the OBEX protocol (discussed next) and several of the Bluetooth profiles</w:t>
      </w:r>
      <w:r>
        <w:rPr>
          <w:rFonts w:hint="default" w:ascii="Calibri" w:hAnsi="Calibri" w:eastAsia="Lucida Grande" w:cs="Calibri"/>
          <w:i w:val="0"/>
          <w:caps w:val="0"/>
          <w:color w:val="000000" w:themeColor="text1"/>
          <w:spacing w:val="0"/>
          <w:sz w:val="24"/>
          <w:szCs w:val="24"/>
          <w:shd w:val="clear" w:fill="FFFFFF"/>
          <w:lang w:val="en-US"/>
          <w14:textFill>
            <w14:solidFill>
              <w14:schemeClr w14:val="tx1"/>
            </w14:solidFill>
          </w14:textFill>
        </w:rPr>
        <w:t>.</w:t>
      </w:r>
    </w:p>
    <w:p>
      <w:pPr>
        <w:pStyle w:val="7"/>
        <w:keepNext w:val="0"/>
        <w:keepLines w:val="0"/>
        <w:widowControl/>
        <w:numPr>
          <w:ilvl w:val="0"/>
          <w:numId w:val="9"/>
        </w:numPr>
        <w:suppressLineNumbers w:val="0"/>
        <w:shd w:val="clear" w:fill="FFFFFF"/>
        <w:spacing w:before="0" w:beforeAutospacing="0" w:after="175" w:afterAutospacing="0" w:line="240" w:lineRule="auto"/>
        <w:ind w:left="420" w:leftChars="0" w:hanging="420" w:firstLineChars="0"/>
        <w:jc w:val="both"/>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pPr>
      <w:r>
        <w:rPr>
          <w:rStyle w:val="9"/>
          <w:rFonts w:hint="default" w:ascii="Calibri" w:hAnsi="Calibri" w:eastAsia="Lucida Grande" w:cs="Calibri"/>
          <w:b/>
          <w:bCs/>
          <w:i/>
          <w:caps w:val="0"/>
          <w:color w:val="000000" w:themeColor="text1"/>
          <w:spacing w:val="0"/>
          <w:sz w:val="24"/>
          <w:szCs w:val="24"/>
          <w:shd w:val="clear" w:fill="FFFFFF"/>
          <w14:textFill>
            <w14:solidFill>
              <w14:schemeClr w14:val="tx1"/>
            </w14:solidFill>
          </w14:textFill>
        </w:rPr>
        <w:t>OBEX (object exchange)</w:t>
      </w:r>
      <w:r>
        <w:rPr>
          <w:rFonts w:hint="default" w:ascii="Calibri" w:hAnsi="Calibri" w:eastAsia="Lucida Grande" w:cs="Calibri"/>
          <w:b/>
          <w:bCs/>
          <w:i w:val="0"/>
          <w:caps w:val="0"/>
          <w:color w:val="000000" w:themeColor="text1"/>
          <w:spacing w:val="0"/>
          <w:sz w:val="24"/>
          <w:szCs w:val="24"/>
          <w:shd w:val="clear" w:fill="FFFFFF"/>
          <w14:textFill>
            <w14:solidFill>
              <w14:schemeClr w14:val="tx1"/>
            </w14:solidFill>
          </w14:textFill>
        </w:rPr>
        <w:t> </w:t>
      </w:r>
      <w:r>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t>is a transfer protocol that defines data objects and a communication protocol two devices can use to easily exchange those objects. </w:t>
      </w:r>
    </w:p>
    <w:p>
      <w:pPr>
        <w:pStyle w:val="7"/>
        <w:keepNext w:val="0"/>
        <w:keepLines w:val="0"/>
        <w:widowControl/>
        <w:suppressLineNumbers w:val="0"/>
        <w:shd w:val="clear" w:fill="FFFFFF"/>
        <w:spacing w:before="0" w:beforeAutospacing="0" w:after="175" w:afterAutospacing="0" w:line="240" w:lineRule="auto"/>
        <w:ind w:left="0" w:firstLine="0"/>
        <w:jc w:val="both"/>
        <w:rPr>
          <w:rFonts w:hint="default" w:ascii="Calibri" w:hAnsi="Calibri" w:eastAsia="Lucida Grande" w:cs="Calibri"/>
          <w:i w:val="0"/>
          <w:caps w:val="0"/>
          <w:color w:val="000000" w:themeColor="text1"/>
          <w:spacing w:val="0"/>
          <w:sz w:val="24"/>
          <w:szCs w:val="24"/>
          <w14:textFill>
            <w14:solidFill>
              <w14:schemeClr w14:val="tx1"/>
            </w14:solidFill>
          </w14:textFill>
        </w:rPr>
      </w:pPr>
      <w:r>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t>A Bluetooth device wanting to set up an OBEX communication session with another device is considered to be the client device.</w:t>
      </w:r>
    </w:p>
    <w:p>
      <w:pPr>
        <w:pStyle w:val="7"/>
        <w:keepNext w:val="0"/>
        <w:keepLines w:val="0"/>
        <w:widowControl/>
        <w:numPr>
          <w:ilvl w:val="0"/>
          <w:numId w:val="10"/>
        </w:numPr>
        <w:suppressLineNumbers w:val="0"/>
        <w:spacing w:before="140" w:beforeAutospacing="0" w:after="175" w:afterAutospacing="0" w:line="240" w:lineRule="auto"/>
        <w:ind w:left="425" w:leftChars="0" w:hanging="425" w:firstLineChars="0"/>
        <w:jc w:val="both"/>
        <w:rPr>
          <w:rFonts w:hint="default" w:ascii="Calibri" w:hAnsi="Calibri" w:eastAsia="Lucida Grande" w:cs="Calibri"/>
          <w:b w:val="0"/>
          <w:i w:val="0"/>
          <w:color w:val="000000" w:themeColor="text1"/>
          <w:sz w:val="24"/>
          <w:szCs w:val="24"/>
          <w14:textFill>
            <w14:solidFill>
              <w14:schemeClr w14:val="tx1"/>
            </w14:solidFill>
          </w14:textFill>
        </w:rPr>
      </w:pPr>
      <w:r>
        <w:rPr>
          <w:rFonts w:hint="default" w:ascii="Calibri" w:hAnsi="Calibri" w:eastAsia="Lucida Grande" w:cs="Calibri"/>
          <w:b w:val="0"/>
          <w:i w:val="0"/>
          <w:caps w:val="0"/>
          <w:color w:val="000000" w:themeColor="text1"/>
          <w:spacing w:val="0"/>
          <w:sz w:val="24"/>
          <w:szCs w:val="24"/>
          <w:shd w:val="clear" w:fill="FFFFFF"/>
          <w14:textFill>
            <w14:solidFill>
              <w14:schemeClr w14:val="tx1"/>
            </w14:solidFill>
          </w14:textFill>
        </w:rPr>
        <w:t>The client first sends SDP requests to make sure the other device can act as a server of OBEX services.</w:t>
      </w:r>
    </w:p>
    <w:p>
      <w:pPr>
        <w:pStyle w:val="7"/>
        <w:keepNext w:val="0"/>
        <w:keepLines w:val="0"/>
        <w:widowControl/>
        <w:numPr>
          <w:ilvl w:val="0"/>
          <w:numId w:val="10"/>
        </w:numPr>
        <w:suppressLineNumbers w:val="0"/>
        <w:spacing w:before="140" w:beforeAutospacing="0" w:after="175" w:afterAutospacing="0" w:line="240" w:lineRule="auto"/>
        <w:ind w:left="425" w:leftChars="0" w:hanging="425" w:firstLineChars="0"/>
        <w:jc w:val="both"/>
        <w:rPr>
          <w:rFonts w:hint="default" w:ascii="Calibri" w:hAnsi="Calibri" w:eastAsia="Lucida Grande" w:cs="Calibri"/>
          <w:b w:val="0"/>
          <w:i w:val="0"/>
          <w:color w:val="000000" w:themeColor="text1"/>
          <w:sz w:val="24"/>
          <w:szCs w:val="24"/>
          <w14:textFill>
            <w14:solidFill>
              <w14:schemeClr w14:val="tx1"/>
            </w14:solidFill>
          </w14:textFill>
        </w:rPr>
      </w:pPr>
      <w:r>
        <w:rPr>
          <w:rFonts w:hint="default" w:ascii="Calibri" w:hAnsi="Calibri" w:eastAsia="Lucida Grande" w:cs="Calibri"/>
          <w:b w:val="0"/>
          <w:i w:val="0"/>
          <w:caps w:val="0"/>
          <w:color w:val="000000" w:themeColor="text1"/>
          <w:spacing w:val="0"/>
          <w:sz w:val="24"/>
          <w:szCs w:val="24"/>
          <w:shd w:val="clear" w:fill="FFFFFF"/>
          <w14:textFill>
            <w14:solidFill>
              <w14:schemeClr w14:val="tx1"/>
            </w14:solidFill>
          </w14:textFill>
        </w:rPr>
        <w:t>If the server device can provide OBEX services, it responds with its OBEX service record. This record contains the RFCOMM channel number the client should use to establish an RFCOMM channel.</w:t>
      </w:r>
    </w:p>
    <w:p>
      <w:pPr>
        <w:pStyle w:val="7"/>
        <w:keepNext w:val="0"/>
        <w:keepLines w:val="0"/>
        <w:widowControl/>
        <w:numPr>
          <w:ilvl w:val="0"/>
          <w:numId w:val="10"/>
        </w:numPr>
        <w:suppressLineNumbers w:val="0"/>
        <w:spacing w:before="140" w:beforeAutospacing="0" w:after="175" w:afterAutospacing="0" w:line="240" w:lineRule="auto"/>
        <w:ind w:left="425" w:leftChars="0" w:hanging="425" w:firstLineChars="0"/>
        <w:jc w:val="both"/>
        <w:rPr>
          <w:rFonts w:hint="default" w:ascii="Calibri" w:hAnsi="Calibri" w:eastAsia="Lucida Grande" w:cs="Calibri"/>
          <w:b w:val="0"/>
          <w:i w:val="0"/>
          <w:color w:val="000000" w:themeColor="text1"/>
          <w:sz w:val="24"/>
          <w:szCs w:val="24"/>
          <w14:textFill>
            <w14:solidFill>
              <w14:schemeClr w14:val="tx1"/>
            </w14:solidFill>
          </w14:textFill>
        </w:rPr>
      </w:pPr>
      <w:r>
        <w:rPr>
          <w:rFonts w:hint="default" w:ascii="Calibri" w:hAnsi="Calibri" w:eastAsia="Lucida Grande" w:cs="Calibri"/>
          <w:b w:val="0"/>
          <w:i w:val="0"/>
          <w:caps w:val="0"/>
          <w:color w:val="000000" w:themeColor="text1"/>
          <w:spacing w:val="0"/>
          <w:sz w:val="24"/>
          <w:szCs w:val="24"/>
          <w:shd w:val="clear" w:fill="FFFFFF"/>
          <w14:textFill>
            <w14:solidFill>
              <w14:schemeClr w14:val="tx1"/>
            </w14:solidFill>
          </w14:textFill>
        </w:rPr>
        <w:t>Further communication between the two devices is conveyed in packets, which contain requests and responses, and data. The format of the packet is defined by the OBEX session protocol.</w:t>
      </w:r>
    </w:p>
    <w:p>
      <w:pPr>
        <w:pStyle w:val="7"/>
        <w:keepNext w:val="0"/>
        <w:keepLines w:val="0"/>
        <w:widowControl/>
        <w:numPr>
          <w:ilvl w:val="0"/>
          <w:numId w:val="0"/>
        </w:numPr>
        <w:suppressLineNumbers w:val="0"/>
        <w:spacing w:before="140" w:beforeAutospacing="0" w:after="175" w:afterAutospacing="0" w:line="240" w:lineRule="auto"/>
        <w:ind w:leftChars="0" w:right="0" w:rightChars="0"/>
        <w:jc w:val="both"/>
        <w:rPr>
          <w:rFonts w:hint="default" w:ascii="Calibri" w:hAnsi="Calibri" w:eastAsia="Lucida Grande" w:cs="Calibri"/>
          <w:b/>
          <w:bCs/>
          <w:i w:val="0"/>
          <w:color w:val="000000" w:themeColor="text1"/>
          <w:sz w:val="28"/>
          <w:szCs w:val="28"/>
          <w:lang w:val="en-US"/>
          <w14:textFill>
            <w14:solidFill>
              <w14:schemeClr w14:val="tx1"/>
            </w14:solidFill>
          </w14:textFill>
        </w:rPr>
      </w:pPr>
      <w:r>
        <w:rPr>
          <w:rFonts w:hint="default" w:ascii="Calibri" w:hAnsi="Calibri" w:eastAsia="Lucida Grande" w:cs="Calibri"/>
          <w:b/>
          <w:bCs/>
          <w:i w:val="0"/>
          <w:caps w:val="0"/>
          <w:color w:val="000000" w:themeColor="text1"/>
          <w:spacing w:val="0"/>
          <w:sz w:val="28"/>
          <w:szCs w:val="28"/>
          <w:shd w:val="clear" w:fill="FFFFFF"/>
          <w:lang w:val="en-US"/>
          <w14:textFill>
            <w14:solidFill>
              <w14:schemeClr w14:val="tx1"/>
            </w14:solidFill>
          </w14:textFill>
        </w:rPr>
        <w:t>PICONET:</w:t>
      </w:r>
    </w:p>
    <w:p>
      <w:pPr>
        <w:pStyle w:val="7"/>
        <w:keepNext w:val="0"/>
        <w:keepLines w:val="0"/>
        <w:widowControl/>
        <w:numPr>
          <w:ilvl w:val="0"/>
          <w:numId w:val="0"/>
        </w:numPr>
        <w:suppressLineNumbers w:val="0"/>
        <w:spacing w:before="140" w:beforeAutospacing="0" w:after="175" w:afterAutospacing="0" w:line="240" w:lineRule="auto"/>
        <w:ind w:leftChars="0" w:right="0" w:rightChars="0"/>
        <w:jc w:val="both"/>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A </w:t>
      </w:r>
      <w:r>
        <w:rPr>
          <w:rFonts w:hint="default" w:ascii="Calibri" w:hAnsi="Calibri" w:eastAsia="sans-serif" w:cs="Calibri"/>
          <w:b/>
          <w:i w:val="0"/>
          <w:caps w:val="0"/>
          <w:color w:val="000000" w:themeColor="text1"/>
          <w:spacing w:val="0"/>
          <w:sz w:val="24"/>
          <w:szCs w:val="24"/>
          <w:shd w:val="clear" w:fill="FFFFFF"/>
          <w14:textFill>
            <w14:solidFill>
              <w14:schemeClr w14:val="tx1"/>
            </w14:solidFill>
          </w14:textFill>
        </w:rPr>
        <w:t>piconet</w:t>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is an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"https://en.wikipedia.org/wiki/Ad_hoc_network" \o "Ad hoc network"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ad hoc network</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that links a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"https://en.wikipedia.org/wiki/Wireless_user_group" \o "Wireless user group"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wireless user group</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of devices using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"https://en.wikipedia.org/wiki/Bluetooth" \o "Bluetooth"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Bluetooth</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technology protocols. A piconet consists of two or more devices occupying the same physical channel (synchronized to a common clock and hopping sequence). It allows one </w:t>
      </w:r>
      <w:r>
        <w:rPr>
          <w:rFonts w:hint="default" w:ascii="Calibri" w:hAnsi="Calibri" w:eastAsia="sans-serif" w:cs="Calibri"/>
          <w:i/>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caps w:val="0"/>
          <w:color w:val="000000" w:themeColor="text1"/>
          <w:spacing w:val="0"/>
          <w:sz w:val="24"/>
          <w:szCs w:val="24"/>
          <w:u w:val="none"/>
          <w:shd w:val="clear" w:fill="FFFFFF"/>
          <w14:textFill>
            <w14:solidFill>
              <w14:schemeClr w14:val="tx1"/>
            </w14:solidFill>
          </w14:textFill>
        </w:rPr>
        <w:instrText xml:space="preserve"> HYPERLINK "https://en.wikipedia.org/wiki/Master_(device)" \o "Master (device)" </w:instrText>
      </w:r>
      <w:r>
        <w:rPr>
          <w:rFonts w:hint="default" w:ascii="Calibri" w:hAnsi="Calibri" w:eastAsia="sans-serif" w:cs="Calibri"/>
          <w:i/>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Calibri" w:hAnsi="Calibri" w:eastAsia="sans-serif" w:cs="Calibri"/>
          <w:i/>
          <w:caps w:val="0"/>
          <w:color w:val="000000" w:themeColor="text1"/>
          <w:spacing w:val="0"/>
          <w:sz w:val="24"/>
          <w:szCs w:val="24"/>
          <w:u w:val="none"/>
          <w:shd w:val="clear" w:fill="FFFFFF"/>
          <w14:textFill>
            <w14:solidFill>
              <w14:schemeClr w14:val="tx1"/>
            </w14:solidFill>
          </w14:textFill>
        </w:rPr>
        <w:t>master</w:t>
      </w:r>
      <w:r>
        <w:rPr>
          <w:rFonts w:hint="default" w:ascii="Calibri" w:hAnsi="Calibri" w:eastAsia="sans-serif" w:cs="Calibri"/>
          <w:i/>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device to interconnect with up to seven active </w:t>
      </w:r>
      <w:r>
        <w:rPr>
          <w:rFonts w:hint="default" w:ascii="Calibri" w:hAnsi="Calibri" w:eastAsia="sans-serif" w:cs="Calibri"/>
          <w:i/>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caps w:val="0"/>
          <w:color w:val="000000" w:themeColor="text1"/>
          <w:spacing w:val="0"/>
          <w:sz w:val="24"/>
          <w:szCs w:val="24"/>
          <w:u w:val="none"/>
          <w:shd w:val="clear" w:fill="FFFFFF"/>
          <w14:textFill>
            <w14:solidFill>
              <w14:schemeClr w14:val="tx1"/>
            </w14:solidFill>
          </w14:textFill>
        </w:rPr>
        <w:instrText xml:space="preserve"> HYPERLINK "https://en.wikipedia.org/wiki/Slave_(device)" \o "Slave (device)" </w:instrText>
      </w:r>
      <w:r>
        <w:rPr>
          <w:rFonts w:hint="default" w:ascii="Calibri" w:hAnsi="Calibri" w:eastAsia="sans-serif" w:cs="Calibri"/>
          <w:i/>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Calibri" w:hAnsi="Calibri" w:eastAsia="sans-serif" w:cs="Calibri"/>
          <w:i/>
          <w:caps w:val="0"/>
          <w:color w:val="000000" w:themeColor="text1"/>
          <w:spacing w:val="0"/>
          <w:sz w:val="24"/>
          <w:szCs w:val="24"/>
          <w:u w:val="none"/>
          <w:shd w:val="clear" w:fill="FFFFFF"/>
          <w14:textFill>
            <w14:solidFill>
              <w14:schemeClr w14:val="tx1"/>
            </w14:solidFill>
          </w14:textFill>
        </w:rPr>
        <w:t>slave</w:t>
      </w:r>
      <w:r>
        <w:rPr>
          <w:rFonts w:hint="default" w:ascii="Calibri" w:hAnsi="Calibri" w:eastAsia="sans-serif" w:cs="Calibri"/>
          <w:i/>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devices. Up to 255 further slave devices can be inactive, or </w:t>
      </w:r>
      <w:r>
        <w:rPr>
          <w:rFonts w:hint="default" w:ascii="Calibri" w:hAnsi="Calibri" w:eastAsia="sans-serif" w:cs="Calibri"/>
          <w:i/>
          <w:caps w:val="0"/>
          <w:color w:val="000000" w:themeColor="text1"/>
          <w:spacing w:val="0"/>
          <w:sz w:val="24"/>
          <w:szCs w:val="24"/>
          <w:shd w:val="clear" w:fill="FFFFFF"/>
          <w14:textFill>
            <w14:solidFill>
              <w14:schemeClr w14:val="tx1"/>
            </w14:solidFill>
          </w14:textFill>
        </w:rPr>
        <w:t>parked</w:t>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which the master device can bring into active status at any time, but an active station must go into parked first.</w:t>
      </w:r>
    </w:p>
    <w:p>
      <w:pPr>
        <w:pStyle w:val="7"/>
        <w:keepNext w:val="0"/>
        <w:keepLines w:val="0"/>
        <w:widowControl/>
        <w:numPr>
          <w:ilvl w:val="0"/>
          <w:numId w:val="0"/>
        </w:numPr>
        <w:suppressLineNumbers w:val="0"/>
        <w:spacing w:before="140" w:beforeAutospacing="0" w:after="175" w:afterAutospacing="0" w:line="240" w:lineRule="auto"/>
        <w:ind w:leftChars="0" w:right="0" w:rightChars="0"/>
        <w:jc w:val="both"/>
        <w:rPr>
          <w:rFonts w:hint="default" w:ascii="Calibri" w:hAnsi="Calibri" w:eastAsia="sans-serif" w:cs="Calibri"/>
          <w:b/>
          <w:bCs/>
          <w:i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sans-serif" w:cs="Calibri"/>
          <w:b/>
          <w:bCs/>
          <w:i w:val="0"/>
          <w:caps w:val="0"/>
          <w:color w:val="000000" w:themeColor="text1"/>
          <w:spacing w:val="0"/>
          <w:sz w:val="28"/>
          <w:szCs w:val="28"/>
          <w:shd w:val="clear" w:fill="FFFFFF"/>
          <w:lang w:val="en-US"/>
          <w14:textFill>
            <w14:solidFill>
              <w14:schemeClr w14:val="tx1"/>
            </w14:solidFill>
          </w14:textFill>
        </w:rPr>
        <w:t>MESH TECHNOLOGY:</w:t>
      </w:r>
    </w:p>
    <w:p>
      <w:pPr>
        <w:keepNext w:val="0"/>
        <w:keepLines w:val="0"/>
        <w:widowControl/>
        <w:numPr>
          <w:ilvl w:val="0"/>
          <w:numId w:val="11"/>
        </w:numPr>
        <w:suppressLineNumbers w:val="0"/>
        <w:spacing w:before="122" w:beforeAutospacing="0" w:after="0" w:afterAutospacing="1"/>
        <w:ind w:left="420" w:leftChars="0" w:hanging="420" w:firstLineChars="0"/>
        <w:jc w:val="both"/>
        <w:rPr>
          <w:rFonts w:hint="default" w:ascii="Calibri" w:hAnsi="Calibri" w:cs="Calibri"/>
          <w:color w:val="000000" w:themeColor="text1"/>
          <w:sz w:val="24"/>
          <w:szCs w:val="24"/>
          <w14:textFill>
            <w14:solidFill>
              <w14:schemeClr w14:val="tx1"/>
            </w14:solidFill>
          </w14:textFill>
        </w:rPr>
      </w:pPr>
      <w:r>
        <w:rPr>
          <w:rStyle w:val="9"/>
          <w:rFonts w:hint="default" w:ascii="Calibri" w:hAnsi="Calibri" w:eastAsia="Circular Pro" w:cs="Calibri"/>
          <w:caps w:val="0"/>
          <w:color w:val="000000" w:themeColor="text1"/>
          <w:spacing w:val="0"/>
          <w:sz w:val="24"/>
          <w:szCs w:val="24"/>
          <w:shd w:val="clear" w:fill="FFFFFF"/>
          <w14:textFill>
            <w14:solidFill>
              <w14:schemeClr w14:val="tx1"/>
            </w14:solidFill>
          </w14:textFill>
        </w:rPr>
        <w:t>Bluetooth</w:t>
      </w:r>
      <w:r>
        <w:rPr>
          <w:rStyle w:val="9"/>
          <w:rFonts w:hint="default" w:ascii="Calibri" w:hAnsi="Calibri" w:eastAsia="Circular Pro" w:cs="Calibri"/>
          <w:caps w:val="0"/>
          <w:color w:val="000000" w:themeColor="text1"/>
          <w:spacing w:val="0"/>
          <w:sz w:val="24"/>
          <w:szCs w:val="24"/>
          <w:shd w:val="clear" w:fill="FFFFFF"/>
          <w:lang w:val="en-US"/>
          <w14:textFill>
            <w14:solidFill>
              <w14:schemeClr w14:val="tx1"/>
            </w14:solidFill>
          </w14:textFill>
        </w:rPr>
        <w:t xml:space="preserve"> </w:t>
      </w:r>
      <w:r>
        <w:rPr>
          <w:rFonts w:hint="default" w:ascii="Calibri" w:hAnsi="Calibri" w:eastAsia="Circular Pro" w:cs="Calibri"/>
          <w:i w:val="0"/>
          <w:caps w:val="0"/>
          <w:color w:val="000000" w:themeColor="text1"/>
          <w:spacing w:val="0"/>
          <w:sz w:val="24"/>
          <w:szCs w:val="24"/>
          <w:shd w:val="clear" w:fill="FFFFFF"/>
          <w14:textFill>
            <w14:solidFill>
              <w14:schemeClr w14:val="tx1"/>
            </w14:solidFill>
          </w14:textFill>
        </w:rPr>
        <w:t xml:space="preserve">Low Energy (LE) supports a mesh topology for establishing many-to-many (m:m) device communications. </w:t>
      </w:r>
    </w:p>
    <w:p>
      <w:pPr>
        <w:keepNext w:val="0"/>
        <w:keepLines w:val="0"/>
        <w:widowControl/>
        <w:numPr>
          <w:ilvl w:val="0"/>
          <w:numId w:val="11"/>
        </w:numPr>
        <w:suppressLineNumbers w:val="0"/>
        <w:spacing w:before="122" w:beforeAutospacing="0" w:after="0" w:afterAutospacing="1"/>
        <w:ind w:left="420" w:leftChars="0" w:hanging="420" w:firstLineChars="0"/>
        <w:jc w:val="both"/>
        <w:rPr>
          <w:rFonts w:hint="default" w:ascii="Calibri" w:hAnsi="Calibri" w:cs="Calibri"/>
          <w:color w:val="000000" w:themeColor="text1"/>
          <w:sz w:val="24"/>
          <w:szCs w:val="24"/>
          <w14:textFill>
            <w14:solidFill>
              <w14:schemeClr w14:val="tx1"/>
            </w14:solidFill>
          </w14:textFill>
        </w:rPr>
      </w:pPr>
      <w:r>
        <w:rPr>
          <w:rFonts w:hint="default" w:ascii="Calibri" w:hAnsi="Calibri" w:eastAsia="Circular Pro" w:cs="Calibri"/>
          <w:i w:val="0"/>
          <w:caps w:val="0"/>
          <w:color w:val="000000" w:themeColor="text1"/>
          <w:spacing w:val="0"/>
          <w:sz w:val="24"/>
          <w:szCs w:val="24"/>
          <w:shd w:val="clear" w:fill="FFFFFF"/>
          <w14:textFill>
            <w14:solidFill>
              <w14:schemeClr w14:val="tx1"/>
            </w14:solidFill>
          </w14:textFill>
        </w:rPr>
        <w:t xml:space="preserve">The mesh capability is optimized for creating large-scale device networks and is ideally suited for building automation, sensor network, and asset tracking solutions. </w:t>
      </w:r>
    </w:p>
    <w:p>
      <w:pPr>
        <w:keepNext w:val="0"/>
        <w:keepLines w:val="0"/>
        <w:widowControl/>
        <w:numPr>
          <w:ilvl w:val="0"/>
          <w:numId w:val="11"/>
        </w:numPr>
        <w:suppressLineNumbers w:val="0"/>
        <w:spacing w:before="122" w:beforeAutospacing="0" w:after="0" w:afterAutospacing="1"/>
        <w:ind w:left="420" w:leftChars="0" w:hanging="420" w:firstLineChars="0"/>
        <w:jc w:val="both"/>
        <w:rPr>
          <w:rFonts w:hint="default" w:ascii="Calibri" w:hAnsi="Calibri" w:cs="Calibri"/>
          <w:color w:val="000000" w:themeColor="text1"/>
          <w:sz w:val="24"/>
          <w:szCs w:val="24"/>
          <w14:textFill>
            <w14:solidFill>
              <w14:schemeClr w14:val="tx1"/>
            </w14:solidFill>
          </w14:textFill>
        </w:rPr>
      </w:pPr>
      <w:r>
        <w:rPr>
          <w:rFonts w:hint="default" w:ascii="Calibri" w:hAnsi="Calibri" w:eastAsia="Circular Pro" w:cs="Calibri"/>
          <w:i w:val="0"/>
          <w:caps w:val="0"/>
          <w:color w:val="000000" w:themeColor="text1"/>
          <w:spacing w:val="0"/>
          <w:sz w:val="24"/>
          <w:szCs w:val="24"/>
          <w:shd w:val="clear" w:fill="FFFFFF"/>
          <w14:textFill>
            <w14:solidFill>
              <w14:schemeClr w14:val="tx1"/>
            </w14:solidFill>
          </w14:textFill>
        </w:rPr>
        <w:t>Only Bluetooth mesh networking brings the proven, global interoperability and mature, trusted ecosystem associated with Bluetooth technology to the creation of industrial-grade device networks.​</w:t>
      </w:r>
    </w:p>
    <w:p>
      <w:pPr>
        <w:keepNext w:val="0"/>
        <w:keepLines w:val="0"/>
        <w:widowControl/>
        <w:numPr>
          <w:ilvl w:val="0"/>
          <w:numId w:val="0"/>
        </w:numPr>
        <w:suppressLineNumbers w:val="0"/>
        <w:spacing w:before="122" w:beforeAutospacing="0" w:after="0" w:afterAutospacing="1"/>
        <w:ind w:leftChars="0"/>
        <w:jc w:val="both"/>
        <w:rPr>
          <w:rFonts w:hint="default" w:ascii="Calibri" w:hAnsi="Calibri" w:cs="Calibri"/>
          <w:b/>
          <w:bCs/>
          <w:color w:val="000000" w:themeColor="text1"/>
          <w:sz w:val="28"/>
          <w:szCs w:val="28"/>
          <w:lang w:val="en-US"/>
          <w14:textFill>
            <w14:solidFill>
              <w14:schemeClr w14:val="tx1"/>
            </w14:solidFill>
          </w14:textFill>
        </w:rPr>
      </w:pPr>
      <w:r>
        <w:rPr>
          <w:rFonts w:hint="default" w:ascii="Calibri" w:hAnsi="Calibri" w:cs="Calibri"/>
          <w:b/>
          <w:bCs/>
          <w:color w:val="000000" w:themeColor="text1"/>
          <w:sz w:val="28"/>
          <w:szCs w:val="28"/>
          <w:lang w:val="en-US"/>
          <w14:textFill>
            <w14:solidFill>
              <w14:schemeClr w14:val="tx1"/>
            </w14:solidFill>
          </w14:textFill>
        </w:rPr>
        <w:t>BLUETOOTH PROFILES:</w:t>
      </w:r>
    </w:p>
    <w:p>
      <w:pPr>
        <w:keepNext w:val="0"/>
        <w:keepLines w:val="0"/>
        <w:widowControl/>
        <w:numPr>
          <w:ilvl w:val="0"/>
          <w:numId w:val="0"/>
        </w:numPr>
        <w:suppressLineNumbers w:val="0"/>
        <w:spacing w:before="122" w:beforeAutospacing="0" w:after="0" w:afterAutospacing="1"/>
        <w:ind w:leftChars="0"/>
        <w:jc w:val="both"/>
        <w:rPr>
          <w:rFonts w:hint="default" w:ascii="Calibri" w:hAnsi="Calibri" w:cs="Calibri"/>
          <w:b/>
          <w:bCs/>
          <w:color w:val="000000" w:themeColor="text1"/>
          <w:sz w:val="28"/>
          <w:szCs w:val="28"/>
          <w:lang w:val="en-US"/>
          <w14:textFill>
            <w14:solidFill>
              <w14:schemeClr w14:val="tx1"/>
            </w14:solidFill>
          </w14:textFill>
        </w:rPr>
      </w:pPr>
      <w:r>
        <w:rPr>
          <w:rFonts w:hint="default" w:ascii="Calibri" w:hAnsi="Calibri" w:cs="Calibri"/>
          <w:b/>
          <w:bCs/>
          <w:color w:val="000000" w:themeColor="text1"/>
          <w:sz w:val="28"/>
          <w:szCs w:val="28"/>
          <w:lang w:val="en-US"/>
          <w14:textFill>
            <w14:solidFill>
              <w14:schemeClr w14:val="tx1"/>
            </w14:solidFill>
          </w14:textFill>
        </w:rPr>
        <w:t>A2DP(Advanced Audio Distribution Profile):</w:t>
      </w:r>
    </w:p>
    <w:p>
      <w:pPr>
        <w:keepNext w:val="0"/>
        <w:keepLines w:val="0"/>
        <w:widowControl/>
        <w:numPr>
          <w:ilvl w:val="0"/>
          <w:numId w:val="11"/>
        </w:numPr>
        <w:suppressLineNumbers w:val="0"/>
        <w:spacing w:before="122" w:beforeAutospacing="0" w:after="0" w:afterAutospacing="1"/>
        <w:ind w:left="420" w:leftChars="0" w:hanging="420" w:firstLineChars="0"/>
        <w:jc w:val="both"/>
        <w:rPr>
          <w:rFonts w:hint="default" w:ascii="Calibri" w:hAnsi="Calibri" w:eastAsia="sans-serif"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This profile defines how multimedia audio can be streamed from one device to another over a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"https://en.wikipedia.org/wiki/Bluetooth" \o "Bluetooth"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Bluetooth</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xml:space="preserve"> connection (it is also called Bluetooth Audio Streaming). </w:t>
      </w:r>
    </w:p>
    <w:p>
      <w:pPr>
        <w:keepNext w:val="0"/>
        <w:keepLines w:val="0"/>
        <w:widowControl/>
        <w:numPr>
          <w:ilvl w:val="0"/>
          <w:numId w:val="11"/>
        </w:numPr>
        <w:suppressLineNumbers w:val="0"/>
        <w:spacing w:before="122" w:beforeAutospacing="0" w:after="0" w:afterAutospacing="1"/>
        <w:ind w:left="420" w:leftChars="0" w:hanging="420" w:firstLineChars="0"/>
        <w:jc w:val="both"/>
        <w:rPr>
          <w:rFonts w:hint="default" w:ascii="Calibri" w:hAnsi="Calibri" w:eastAsia="sans-serif"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For example, music can be streamed from a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"https://en.wikipedia.org/wiki/Mobile_phone" \o "Mobile phone"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mobile phone</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to a wireless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"https://en.wikipedia.org/wiki/Headphones" \o "Headphones"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headset</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"https://en.wikipedia.org/wiki/Hearing_aid" \o "Hearing aid"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hearing aid</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"https://en.wikipedia.org/wiki/Cochlear_implant" \o "Cochlear implant"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cochlear implant</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streamer,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"https://en.wikipedia.org/wiki/Car_audio" \o "Car audio"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car audio</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or from a laptop/desktop to a wireless headset; also, voice can be streamed from a microphone device to a recorder on a PC</w:t>
      </w:r>
      <w:r>
        <w:rPr>
          <w:rFonts w:hint="default" w:ascii="Calibri" w:hAnsi="Calibri" w:eastAsia="sans-serif" w:cs="Calibri"/>
          <w:i w:val="0"/>
          <w:caps w:val="0"/>
          <w:color w:val="000000" w:themeColor="text1"/>
          <w:spacing w:val="0"/>
          <w:sz w:val="24"/>
          <w:szCs w:val="24"/>
          <w:shd w:val="clear" w:fill="FFFFFF"/>
          <w:lang w:val="en-US"/>
          <w14:textFill>
            <w14:solidFill>
              <w14:schemeClr w14:val="tx1"/>
            </w14:solidFill>
          </w14:textFill>
        </w:rPr>
        <w:t>.</w:t>
      </w:r>
    </w:p>
    <w:p>
      <w:pPr>
        <w:keepNext w:val="0"/>
        <w:keepLines w:val="0"/>
        <w:widowControl/>
        <w:numPr>
          <w:ilvl w:val="0"/>
          <w:numId w:val="0"/>
        </w:numPr>
        <w:suppressLineNumbers w:val="0"/>
        <w:spacing w:before="122" w:beforeAutospacing="0" w:after="0" w:afterAutospacing="1"/>
        <w:ind w:leftChars="0"/>
        <w:jc w:val="both"/>
        <w:rPr>
          <w:rFonts w:hint="default" w:ascii="Calibri" w:hAnsi="Calibri" w:eastAsia="sans-serif" w:cs="Calibri"/>
          <w:b/>
          <w:bCs/>
          <w:i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sans-serif" w:cs="Calibri"/>
          <w:b/>
          <w:bCs/>
          <w:i w:val="0"/>
          <w:caps w:val="0"/>
          <w:color w:val="000000" w:themeColor="text1"/>
          <w:spacing w:val="0"/>
          <w:sz w:val="28"/>
          <w:szCs w:val="28"/>
          <w:shd w:val="clear" w:fill="FFFFFF"/>
          <w:lang w:val="en-US"/>
          <w14:textFill>
            <w14:solidFill>
              <w14:schemeClr w14:val="tx1"/>
            </w14:solidFill>
          </w14:textFill>
        </w:rPr>
        <w:t>AVRCP(Audio/Video Remote Control Profile):</w:t>
      </w:r>
    </w:p>
    <w:p>
      <w:pPr>
        <w:keepNext w:val="0"/>
        <w:keepLines w:val="0"/>
        <w:widowControl/>
        <w:numPr>
          <w:ilvl w:val="0"/>
          <w:numId w:val="0"/>
        </w:numPr>
        <w:suppressLineNumbers w:val="0"/>
        <w:spacing w:before="122" w:beforeAutospacing="0" w:after="0" w:afterAutospacing="1"/>
        <w:ind w:leftChars="0"/>
        <w:jc w:val="both"/>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This profile is designed to provide a standard interface to control TVs, Hi-fi equipment, etc. to allow a single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"https://en.wikipedia.org/wiki/Remote_control" \o "Remote control"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remote control</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(or other device) to control all of the A/V equipment to which a user has access.</w:t>
      </w:r>
    </w:p>
    <w:p>
      <w:pPr>
        <w:pStyle w:val="7"/>
        <w:keepNext w:val="0"/>
        <w:keepLines w:val="0"/>
        <w:widowControl/>
        <w:suppressLineNumbers w:val="0"/>
        <w:shd w:val="clear" w:fill="FFFFFF"/>
        <w:spacing w:before="105" w:beforeAutospacing="0" w:after="105" w:afterAutospacing="0"/>
        <w:ind w:left="0" w:right="0" w:firstLine="0"/>
        <w:jc w:val="both"/>
        <w:rPr>
          <w:rFonts w:hint="default" w:ascii="Calibri" w:hAnsi="Calibri" w:eastAsia="sans-serif" w:cs="Calibri"/>
          <w:i w:val="0"/>
          <w:caps w:val="0"/>
          <w:color w:val="000000" w:themeColor="text1"/>
          <w:spacing w:val="0"/>
          <w:sz w:val="24"/>
          <w:szCs w:val="24"/>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AVRCP has several versions with significantly increasing functionality:</w:t>
      </w:r>
    </w:p>
    <w:p>
      <w:pPr>
        <w:keepNext w:val="0"/>
        <w:keepLines w:val="0"/>
        <w:widowControl/>
        <w:numPr>
          <w:ilvl w:val="0"/>
          <w:numId w:val="11"/>
        </w:numPr>
        <w:suppressLineNumbers w:val="0"/>
        <w:spacing w:before="0" w:beforeAutospacing="1" w:after="21" w:afterAutospacing="0"/>
        <w:ind w:left="420" w:leftChars="0" w:hanging="420" w:firstLineChars="0"/>
        <w:jc w:val="both"/>
        <w:rPr>
          <w:rFonts w:hint="default" w:ascii="Calibri" w:hAnsi="Calibri" w:cs="Calibri"/>
          <w:color w:val="000000" w:themeColor="text1"/>
          <w:sz w:val="24"/>
          <w:szCs w:val="24"/>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1.0 — Basic remote control commands (play/pause/stop, etc.</w:t>
      </w:r>
    </w:p>
    <w:p>
      <w:pPr>
        <w:keepNext w:val="0"/>
        <w:keepLines w:val="0"/>
        <w:widowControl/>
        <w:numPr>
          <w:ilvl w:val="0"/>
          <w:numId w:val="11"/>
        </w:numPr>
        <w:suppressLineNumbers w:val="0"/>
        <w:spacing w:before="0" w:beforeAutospacing="1" w:after="21" w:afterAutospacing="0"/>
        <w:ind w:left="420" w:leftChars="0" w:hanging="420" w:firstLineChars="0"/>
        <w:jc w:val="both"/>
        <w:rPr>
          <w:rFonts w:hint="default" w:ascii="Calibri" w:hAnsi="Calibri" w:cs="Calibri"/>
          <w:color w:val="000000" w:themeColor="text1"/>
          <w:sz w:val="24"/>
          <w:szCs w:val="24"/>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1.3 — all of 1.0 plus metadata and media-player state support</w:t>
      </w:r>
    </w:p>
    <w:p>
      <w:pPr>
        <w:keepNext w:val="0"/>
        <w:keepLines w:val="0"/>
        <w:widowControl/>
        <w:numPr>
          <w:ilvl w:val="0"/>
          <w:numId w:val="0"/>
        </w:numPr>
        <w:suppressLineNumbers w:val="0"/>
        <w:spacing w:before="0" w:beforeAutospacing="1" w:after="21" w:afterAutospacing="0"/>
        <w:jc w:val="both"/>
        <w:rPr>
          <w:rFonts w:hint="default" w:ascii="Calibri" w:hAnsi="Calibri" w:cs="Calibri"/>
          <w:color w:val="000000" w:themeColor="text1"/>
          <w:sz w:val="24"/>
          <w:szCs w:val="24"/>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The status of the music source (playing, stopped, etc.)</w:t>
      </w:r>
    </w:p>
    <w:p>
      <w:pPr>
        <w:keepNext w:val="0"/>
        <w:keepLines w:val="0"/>
        <w:widowControl/>
        <w:numPr>
          <w:ilvl w:val="0"/>
          <w:numId w:val="0"/>
        </w:numPr>
        <w:suppressLineNumbers w:val="0"/>
        <w:spacing w:before="0" w:beforeAutospacing="1" w:after="21" w:afterAutospacing="0"/>
        <w:jc w:val="both"/>
        <w:rPr>
          <w:rFonts w:hint="default" w:ascii="Calibri" w:hAnsi="Calibri" w:cs="Calibri"/>
          <w:color w:val="000000" w:themeColor="text1"/>
          <w:sz w:val="24"/>
          <w:szCs w:val="24"/>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Metadata information on the track itself (artist, track name, etc.).</w:t>
      </w:r>
    </w:p>
    <w:p>
      <w:pPr>
        <w:keepNext w:val="0"/>
        <w:keepLines w:val="0"/>
        <w:widowControl/>
        <w:numPr>
          <w:ilvl w:val="0"/>
          <w:numId w:val="11"/>
        </w:numPr>
        <w:suppressLineNumbers w:val="0"/>
        <w:spacing w:before="0" w:beforeAutospacing="1" w:after="21" w:afterAutospacing="0"/>
        <w:ind w:left="420" w:leftChars="0" w:hanging="420" w:firstLineChars="0"/>
        <w:jc w:val="both"/>
        <w:rPr>
          <w:rFonts w:hint="default" w:ascii="Calibri" w:hAnsi="Calibri" w:cs="Calibri"/>
          <w:color w:val="000000" w:themeColor="text1"/>
          <w:sz w:val="24"/>
          <w:szCs w:val="24"/>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xml:space="preserve">1.4 </w:t>
      </w:r>
      <w:r>
        <w:rPr>
          <w:rFonts w:hint="default" w:ascii="Calibri" w:hAnsi="Calibri" w:eastAsia="sans-serif" w:cs="Calibri"/>
          <w:i w:val="0"/>
          <w:caps w:val="0"/>
          <w:color w:val="000000" w:themeColor="text1"/>
          <w:spacing w:val="0"/>
          <w:sz w:val="24"/>
          <w:szCs w:val="24"/>
          <w:shd w:val="clear" w:fill="FFFFFF"/>
          <w:lang w:val="en-US"/>
          <w14:textFill>
            <w14:solidFill>
              <w14:schemeClr w14:val="tx1"/>
            </w14:solidFill>
          </w14:textFill>
        </w:rPr>
        <w:t>-</w:t>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xml:space="preserve"> all of 1.3 plus media browsing capabilities for multiple media players</w:t>
      </w:r>
    </w:p>
    <w:p>
      <w:pPr>
        <w:keepNext w:val="0"/>
        <w:keepLines w:val="0"/>
        <w:widowControl/>
        <w:numPr>
          <w:ilvl w:val="0"/>
          <w:numId w:val="0"/>
        </w:numPr>
        <w:suppressLineNumbers w:val="0"/>
        <w:spacing w:before="0" w:beforeAutospacing="1" w:after="21" w:afterAutospacing="0"/>
        <w:jc w:val="both"/>
        <w:rPr>
          <w:rFonts w:hint="default" w:ascii="Calibri" w:hAnsi="Calibri" w:cs="Calibri"/>
          <w:color w:val="000000" w:themeColor="text1"/>
          <w:sz w:val="24"/>
          <w:szCs w:val="24"/>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Browsing and manipulation of multiple players</w:t>
      </w:r>
    </w:p>
    <w:p>
      <w:pPr>
        <w:keepNext w:val="0"/>
        <w:keepLines w:val="0"/>
        <w:widowControl/>
        <w:numPr>
          <w:ilvl w:val="0"/>
          <w:numId w:val="0"/>
        </w:numPr>
        <w:suppressLineNumbers w:val="0"/>
        <w:spacing w:before="0" w:beforeAutospacing="1" w:after="21" w:afterAutospacing="0"/>
        <w:jc w:val="both"/>
        <w:rPr>
          <w:rFonts w:hint="default" w:ascii="Calibri" w:hAnsi="Calibri" w:cs="Calibri"/>
          <w:color w:val="000000" w:themeColor="text1"/>
          <w:sz w:val="24"/>
          <w:szCs w:val="24"/>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Browsing of media metadata per media player, including a "Now Playing" list</w:t>
      </w:r>
    </w:p>
    <w:p>
      <w:pPr>
        <w:keepNext w:val="0"/>
        <w:keepLines w:val="0"/>
        <w:widowControl/>
        <w:numPr>
          <w:ilvl w:val="0"/>
          <w:numId w:val="0"/>
        </w:numPr>
        <w:suppressLineNumbers w:val="0"/>
        <w:spacing w:before="0" w:beforeAutospacing="1" w:after="21" w:afterAutospacing="0"/>
        <w:jc w:val="both"/>
        <w:rPr>
          <w:rFonts w:hint="default" w:ascii="Calibri" w:hAnsi="Calibri" w:cs="Calibri"/>
          <w:color w:val="000000" w:themeColor="text1"/>
          <w:sz w:val="24"/>
          <w:szCs w:val="24"/>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Basic search capabilities</w:t>
      </w:r>
    </w:p>
    <w:p>
      <w:pPr>
        <w:keepNext w:val="0"/>
        <w:keepLines w:val="0"/>
        <w:widowControl/>
        <w:numPr>
          <w:ilvl w:val="0"/>
          <w:numId w:val="0"/>
        </w:numPr>
        <w:suppressLineNumbers w:val="0"/>
        <w:spacing w:before="0" w:beforeAutospacing="1" w:after="21" w:afterAutospacing="0"/>
        <w:jc w:val="both"/>
        <w:rPr>
          <w:rFonts w:hint="default" w:ascii="Calibri" w:hAnsi="Calibri" w:cs="Calibri"/>
          <w:color w:val="000000" w:themeColor="text1"/>
          <w:sz w:val="24"/>
          <w:szCs w:val="24"/>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Support for Absolute volume</w:t>
      </w:r>
    </w:p>
    <w:p>
      <w:pPr>
        <w:keepNext w:val="0"/>
        <w:keepLines w:val="0"/>
        <w:widowControl/>
        <w:numPr>
          <w:ilvl w:val="0"/>
          <w:numId w:val="11"/>
        </w:numPr>
        <w:suppressLineNumbers w:val="0"/>
        <w:spacing w:before="0" w:beforeAutospacing="1" w:after="21" w:afterAutospacing="0"/>
        <w:ind w:left="420" w:leftChars="0" w:hanging="420" w:firstLineChars="0"/>
        <w:jc w:val="both"/>
        <w:rPr>
          <w:rFonts w:hint="default" w:ascii="Calibri" w:hAnsi="Calibri" w:cs="Calibri"/>
          <w:color w:val="000000" w:themeColor="text1"/>
          <w:sz w:val="24"/>
          <w:szCs w:val="24"/>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1.5 — all of 1.4 plus specification corrections and clarifications to absolute volume control, browsing and other features</w:t>
      </w:r>
    </w:p>
    <w:p>
      <w:pPr>
        <w:keepNext w:val="0"/>
        <w:keepLines w:val="0"/>
        <w:widowControl/>
        <w:numPr>
          <w:ilvl w:val="0"/>
          <w:numId w:val="11"/>
        </w:numPr>
        <w:suppressLineNumbers w:val="0"/>
        <w:spacing w:before="0" w:beforeAutospacing="1" w:after="21" w:afterAutospacing="0"/>
        <w:ind w:left="420" w:leftChars="0" w:firstLine="0" w:firstLineChars="0"/>
        <w:jc w:val="both"/>
        <w:rPr>
          <w:rFonts w:hint="default" w:ascii="Calibri" w:hAnsi="Calibri" w:cs="Calibri"/>
          <w:color w:val="000000" w:themeColor="text1"/>
          <w:sz w:val="24"/>
          <w:szCs w:val="24"/>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1.6 — all of 1.5 plus browsing data and track information</w:t>
      </w:r>
    </w:p>
    <w:p>
      <w:pPr>
        <w:keepNext w:val="0"/>
        <w:keepLines w:val="0"/>
        <w:widowControl/>
        <w:numPr>
          <w:ilvl w:val="0"/>
          <w:numId w:val="0"/>
        </w:numPr>
        <w:suppressLineNumbers w:val="0"/>
        <w:spacing w:before="0" w:beforeAutospacing="1" w:after="21" w:afterAutospacing="0"/>
        <w:ind w:left="312" w:leftChars="0"/>
        <w:jc w:val="both"/>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Number of items that are in a folder without downloading the list</w:t>
      </w:r>
    </w:p>
    <w:p>
      <w:pPr>
        <w:keepNext w:val="0"/>
        <w:keepLines w:val="0"/>
        <w:widowControl/>
        <w:numPr>
          <w:ilvl w:val="0"/>
          <w:numId w:val="0"/>
        </w:numPr>
        <w:suppressLineNumbers w:val="0"/>
        <w:spacing w:before="0" w:beforeAutospacing="1" w:after="21" w:afterAutospacing="0"/>
        <w:jc w:val="both"/>
        <w:rPr>
          <w:rFonts w:hint="default" w:ascii="Calibri" w:hAnsi="Calibri" w:eastAsia="sans-serif" w:cs="Calibri"/>
          <w:b/>
          <w:bCs/>
          <w:i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sans-serif" w:cs="Calibri"/>
          <w:b/>
          <w:bCs/>
          <w:i w:val="0"/>
          <w:caps w:val="0"/>
          <w:color w:val="000000" w:themeColor="text1"/>
          <w:spacing w:val="0"/>
          <w:sz w:val="28"/>
          <w:szCs w:val="28"/>
          <w:shd w:val="clear" w:fill="FFFFFF"/>
          <w:lang w:val="en-US"/>
          <w14:textFill>
            <w14:solidFill>
              <w14:schemeClr w14:val="tx1"/>
            </w14:solidFill>
          </w14:textFill>
        </w:rPr>
        <w:t>ATT(Attribute Profile):</w:t>
      </w:r>
    </w:p>
    <w:p>
      <w:pPr>
        <w:keepNext w:val="0"/>
        <w:keepLines w:val="0"/>
        <w:widowControl/>
        <w:numPr>
          <w:ilvl w:val="0"/>
          <w:numId w:val="0"/>
        </w:numPr>
        <w:suppressLineNumbers w:val="0"/>
        <w:spacing w:before="0" w:beforeAutospacing="1" w:after="21" w:afterAutospacing="0"/>
        <w:jc w:val="both"/>
        <w:rPr>
          <w:rFonts w:hint="default" w:ascii="Calibri" w:hAnsi="Calibri" w:eastAsia="Open Sans" w:cs="Calibri"/>
          <w:i w:val="0"/>
          <w:caps w:val="0"/>
          <w:color w:val="000000" w:themeColor="text1"/>
          <w:spacing w:val="0"/>
          <w:sz w:val="24"/>
          <w:szCs w:val="24"/>
          <w:shd w:val="clear" w:fill="FFFFFF"/>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The ATT is a wire application protocol for the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"https://en.wikipedia.org/wiki/Bluetooth_Low_Energy" \o "Bluetooth Low Energy"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Bluetooth Low Energy</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specification. It is closely related to Generic Attribute Profile (GATT).</w:t>
      </w:r>
      <w:r>
        <w:rPr>
          <w:rFonts w:hint="default" w:ascii="Calibri" w:hAnsi="Calibri" w:eastAsia="Open Sans" w:cs="Calibri"/>
          <w:i w:val="0"/>
          <w:caps w:val="0"/>
          <w:color w:val="000000" w:themeColor="text1"/>
          <w:spacing w:val="0"/>
          <w:sz w:val="24"/>
          <w:szCs w:val="24"/>
          <w:shd w:val="clear" w:fill="FFFFFF"/>
          <w14:textFill>
            <w14:solidFill>
              <w14:schemeClr w14:val="tx1"/>
            </w14:solidFill>
          </w14:textFill>
        </w:rPr>
        <w:t>Every Low Energy profile must be based on GATT. So, ultimately, every LE service uses ATT as the application protocol.</w:t>
      </w:r>
    </w:p>
    <w:p>
      <w:pPr>
        <w:pStyle w:val="7"/>
        <w:keepNext w:val="0"/>
        <w:keepLines w:val="0"/>
        <w:widowControl/>
        <w:suppressLineNumbers w:val="0"/>
        <w:pBdr>
          <w:top w:val="none" w:color="auto" w:sz="0" w:space="0"/>
        </w:pBdr>
        <w:spacing w:before="0" w:beforeAutospacing="1" w:after="0" w:afterAutospacing="1"/>
        <w:ind w:left="0" w:right="0" w:firstLine="0"/>
        <w:jc w:val="both"/>
        <w:rPr>
          <w:rFonts w:hint="default" w:ascii="Calibri" w:hAnsi="Calibri" w:eastAsia="Open Sans" w:cs="Calibri"/>
          <w:i w:val="0"/>
          <w:caps w:val="0"/>
          <w:color w:val="000000" w:themeColor="text1"/>
          <w:spacing w:val="0"/>
          <w:sz w:val="24"/>
          <w:szCs w:val="24"/>
          <w14:textFill>
            <w14:solidFill>
              <w14:schemeClr w14:val="tx1"/>
            </w14:solidFill>
          </w14:textFill>
        </w:rPr>
      </w:pPr>
      <w:r>
        <w:rPr>
          <w:rFonts w:hint="default" w:ascii="Calibri" w:hAnsi="Calibri" w:eastAsia="Open Sans" w:cs="Calibri"/>
          <w:i w:val="0"/>
          <w:caps w:val="0"/>
          <w:color w:val="000000" w:themeColor="text1"/>
          <w:spacing w:val="0"/>
          <w:sz w:val="24"/>
          <w:szCs w:val="24"/>
          <w14:textFill>
            <w14:solidFill>
              <w14:schemeClr w14:val="tx1"/>
            </w14:solidFill>
          </w14:textFill>
        </w:rPr>
        <w:t>The sole building block of ATT is the </w:t>
      </w:r>
      <w:r>
        <w:rPr>
          <w:rFonts w:hint="default" w:ascii="Calibri" w:hAnsi="Calibri" w:eastAsia="Open Sans" w:cs="Calibri"/>
          <w:b/>
          <w:i w:val="0"/>
          <w:caps w:val="0"/>
          <w:color w:val="000000" w:themeColor="text1"/>
          <w:spacing w:val="0"/>
          <w:sz w:val="24"/>
          <w:szCs w:val="24"/>
          <w14:textFill>
            <w14:solidFill>
              <w14:schemeClr w14:val="tx1"/>
            </w14:solidFill>
          </w14:textFill>
        </w:rPr>
        <w:t>attribute.</w:t>
      </w:r>
      <w:r>
        <w:rPr>
          <w:rFonts w:hint="default" w:ascii="Calibri" w:hAnsi="Calibri" w:eastAsia="Open Sans" w:cs="Calibri"/>
          <w:i w:val="0"/>
          <w:caps w:val="0"/>
          <w:color w:val="000000" w:themeColor="text1"/>
          <w:spacing w:val="0"/>
          <w:sz w:val="24"/>
          <w:szCs w:val="24"/>
          <w14:textFill>
            <w14:solidFill>
              <w14:schemeClr w14:val="tx1"/>
            </w14:solidFill>
          </w14:textFill>
        </w:rPr>
        <w:t> An attribute is composed by three elements:</w:t>
      </w:r>
    </w:p>
    <w:p>
      <w:pPr>
        <w:keepNext w:val="0"/>
        <w:keepLines w:val="0"/>
        <w:widowControl/>
        <w:numPr>
          <w:ilvl w:val="0"/>
          <w:numId w:val="12"/>
        </w:numPr>
        <w:suppressLineNumbers w:val="0"/>
        <w:pBdr>
          <w:top w:val="none" w:color="auto" w:sz="0" w:space="0"/>
        </w:pBdr>
        <w:spacing w:before="0" w:beforeAutospacing="1" w:after="0" w:afterAutospacing="1" w:line="475" w:lineRule="atLeast"/>
        <w:ind w:left="0" w:hanging="360"/>
        <w:jc w:val="both"/>
        <w:rPr>
          <w:rFonts w:hint="default" w:ascii="Calibri" w:hAnsi="Calibri" w:cs="Calibri"/>
          <w:color w:val="000000" w:themeColor="text1"/>
          <w:sz w:val="24"/>
          <w:szCs w:val="24"/>
          <w14:textFill>
            <w14:solidFill>
              <w14:schemeClr w14:val="tx1"/>
            </w14:solidFill>
          </w14:textFill>
        </w:rPr>
      </w:pPr>
      <w:r>
        <w:rPr>
          <w:rFonts w:hint="default" w:ascii="Calibri" w:hAnsi="Calibri" w:eastAsia="Open Sans" w:cs="Calibri"/>
          <w:i w:val="0"/>
          <w:caps w:val="0"/>
          <w:color w:val="000000" w:themeColor="text1"/>
          <w:spacing w:val="0"/>
          <w:sz w:val="24"/>
          <w:szCs w:val="24"/>
          <w14:textFill>
            <w14:solidFill>
              <w14:schemeClr w14:val="tx1"/>
            </w14:solidFill>
          </w14:textFill>
        </w:rPr>
        <w:t>a 16-bit </w:t>
      </w:r>
      <w:r>
        <w:rPr>
          <w:rFonts w:hint="default" w:ascii="Calibri" w:hAnsi="Calibri" w:eastAsia="Open Sans" w:cs="Calibri"/>
          <w:b/>
          <w:i w:val="0"/>
          <w:caps w:val="0"/>
          <w:color w:val="000000" w:themeColor="text1"/>
          <w:spacing w:val="0"/>
          <w:sz w:val="24"/>
          <w:szCs w:val="24"/>
          <w14:textFill>
            <w14:solidFill>
              <w14:schemeClr w14:val="tx1"/>
            </w14:solidFill>
          </w14:textFill>
        </w:rPr>
        <w:t>handle;</w:t>
      </w:r>
      <w:r>
        <w:rPr>
          <w:rFonts w:hint="default" w:ascii="Calibri" w:hAnsi="Calibri" w:eastAsia="Open Sans" w:cs="Calibri"/>
          <w:b/>
          <w:i w:val="0"/>
          <w:caps w:val="0"/>
          <w:color w:val="000000" w:themeColor="text1"/>
          <w:spacing w:val="0"/>
          <w:sz w:val="24"/>
          <w:szCs w:val="24"/>
          <w:lang w:val="en-US"/>
          <w14:textFill>
            <w14:solidFill>
              <w14:schemeClr w14:val="tx1"/>
            </w14:solidFill>
          </w14:textFill>
        </w:rPr>
        <w:t xml:space="preserve"> //Uniquely identifies an attribute</w:t>
      </w:r>
    </w:p>
    <w:p>
      <w:pPr>
        <w:keepNext w:val="0"/>
        <w:keepLines w:val="0"/>
        <w:widowControl/>
        <w:numPr>
          <w:ilvl w:val="0"/>
          <w:numId w:val="12"/>
        </w:numPr>
        <w:suppressLineNumbers w:val="0"/>
        <w:pBdr>
          <w:top w:val="none" w:color="auto" w:sz="0" w:space="0"/>
        </w:pBdr>
        <w:spacing w:before="0" w:beforeAutospacing="1" w:after="0" w:afterAutospacing="1" w:line="475" w:lineRule="atLeast"/>
        <w:ind w:left="0" w:hanging="360"/>
        <w:jc w:val="both"/>
        <w:rPr>
          <w:rFonts w:hint="default" w:ascii="Calibri" w:hAnsi="Calibri" w:cs="Calibri"/>
          <w:color w:val="000000" w:themeColor="text1"/>
          <w:sz w:val="24"/>
          <w:szCs w:val="24"/>
          <w14:textFill>
            <w14:solidFill>
              <w14:schemeClr w14:val="tx1"/>
            </w14:solidFill>
          </w14:textFill>
        </w:rPr>
      </w:pPr>
      <w:r>
        <w:rPr>
          <w:rFonts w:hint="default" w:ascii="Calibri" w:hAnsi="Calibri" w:eastAsia="Open Sans" w:cs="Calibri"/>
          <w:i w:val="0"/>
          <w:caps w:val="0"/>
          <w:color w:val="000000" w:themeColor="text1"/>
          <w:spacing w:val="0"/>
          <w:sz w:val="24"/>
          <w:szCs w:val="24"/>
          <w14:textFill>
            <w14:solidFill>
              <w14:schemeClr w14:val="tx1"/>
            </w14:solidFill>
          </w14:textFill>
        </w:rPr>
        <w:t>an </w:t>
      </w:r>
      <w:r>
        <w:rPr>
          <w:rFonts w:hint="default" w:ascii="Calibri" w:hAnsi="Calibri" w:eastAsia="Open Sans" w:cs="Calibri"/>
          <w:b/>
          <w:i w:val="0"/>
          <w:caps w:val="0"/>
          <w:color w:val="000000" w:themeColor="text1"/>
          <w:spacing w:val="0"/>
          <w:sz w:val="24"/>
          <w:szCs w:val="24"/>
          <w14:textFill>
            <w14:solidFill>
              <w14:schemeClr w14:val="tx1"/>
            </w14:solidFill>
          </w14:textFill>
        </w:rPr>
        <w:t>UUID</w:t>
      </w:r>
      <w:r>
        <w:rPr>
          <w:rFonts w:hint="default" w:ascii="Calibri" w:hAnsi="Calibri" w:eastAsia="Open Sans" w:cs="Calibri"/>
          <w:i w:val="0"/>
          <w:caps w:val="0"/>
          <w:color w:val="000000" w:themeColor="text1"/>
          <w:spacing w:val="0"/>
          <w:sz w:val="24"/>
          <w:szCs w:val="24"/>
          <w14:textFill>
            <w14:solidFill>
              <w14:schemeClr w14:val="tx1"/>
            </w14:solidFill>
          </w14:textFill>
        </w:rPr>
        <w:t> which defines the attribute </w:t>
      </w:r>
      <w:r>
        <w:rPr>
          <w:rFonts w:hint="default" w:ascii="Calibri" w:hAnsi="Calibri" w:eastAsia="Open Sans" w:cs="Calibri"/>
          <w:b/>
          <w:i w:val="0"/>
          <w:caps w:val="0"/>
          <w:color w:val="000000" w:themeColor="text1"/>
          <w:spacing w:val="0"/>
          <w:sz w:val="24"/>
          <w:szCs w:val="24"/>
          <w14:textFill>
            <w14:solidFill>
              <w14:schemeClr w14:val="tx1"/>
            </w14:solidFill>
          </w14:textFill>
        </w:rPr>
        <w:t>type;</w:t>
      </w:r>
      <w:r>
        <w:rPr>
          <w:rFonts w:hint="default" w:ascii="Calibri" w:hAnsi="Calibri" w:eastAsia="Open Sans" w:cs="Calibri"/>
          <w:b/>
          <w:i w:val="0"/>
          <w:caps w:val="0"/>
          <w:color w:val="000000" w:themeColor="text1"/>
          <w:spacing w:val="0"/>
          <w:sz w:val="24"/>
          <w:szCs w:val="24"/>
          <w:lang w:val="en-US"/>
          <w14:textFill>
            <w14:solidFill>
              <w14:schemeClr w14:val="tx1"/>
            </w14:solidFill>
          </w14:textFill>
        </w:rPr>
        <w:t xml:space="preserve"> //Represents kind of data  present</w:t>
      </w:r>
    </w:p>
    <w:p>
      <w:pPr>
        <w:keepNext w:val="0"/>
        <w:keepLines w:val="0"/>
        <w:widowControl/>
        <w:numPr>
          <w:ilvl w:val="0"/>
          <w:numId w:val="12"/>
        </w:numPr>
        <w:suppressLineNumbers w:val="0"/>
        <w:pBdr>
          <w:top w:val="none" w:color="auto" w:sz="0" w:space="0"/>
        </w:pBdr>
        <w:spacing w:before="0" w:beforeAutospacing="1" w:after="0" w:afterAutospacing="1" w:line="475" w:lineRule="atLeast"/>
        <w:ind w:left="0" w:hanging="360"/>
        <w:jc w:val="both"/>
        <w:rPr>
          <w:rFonts w:hint="default" w:ascii="Calibri" w:hAnsi="Calibri" w:cs="Calibri"/>
          <w:color w:val="000000" w:themeColor="text1"/>
          <w:sz w:val="24"/>
          <w:szCs w:val="24"/>
          <w14:textFill>
            <w14:solidFill>
              <w14:schemeClr w14:val="tx1"/>
            </w14:solidFill>
          </w14:textFill>
        </w:rPr>
      </w:pPr>
      <w:r>
        <w:rPr>
          <w:rFonts w:hint="default" w:ascii="Calibri" w:hAnsi="Calibri" w:eastAsia="Open Sans" w:cs="Calibri"/>
          <w:i w:val="0"/>
          <w:caps w:val="0"/>
          <w:color w:val="000000" w:themeColor="text1"/>
          <w:spacing w:val="0"/>
          <w:sz w:val="24"/>
          <w:szCs w:val="24"/>
          <w14:textFill>
            <w14:solidFill>
              <w14:schemeClr w14:val="tx1"/>
            </w14:solidFill>
          </w14:textFill>
        </w:rPr>
        <w:t>a </w:t>
      </w:r>
      <w:r>
        <w:rPr>
          <w:rFonts w:hint="default" w:ascii="Calibri" w:hAnsi="Calibri" w:eastAsia="Open Sans" w:cs="Calibri"/>
          <w:b/>
          <w:i w:val="0"/>
          <w:caps w:val="0"/>
          <w:color w:val="000000" w:themeColor="text1"/>
          <w:spacing w:val="0"/>
          <w:sz w:val="24"/>
          <w:szCs w:val="24"/>
          <w14:textFill>
            <w14:solidFill>
              <w14:schemeClr w14:val="tx1"/>
            </w14:solidFill>
          </w14:textFill>
        </w:rPr>
        <w:t>value</w:t>
      </w:r>
      <w:r>
        <w:rPr>
          <w:rFonts w:hint="default" w:ascii="Calibri" w:hAnsi="Calibri" w:eastAsia="Open Sans" w:cs="Calibri"/>
          <w:i w:val="0"/>
          <w:caps w:val="0"/>
          <w:color w:val="000000" w:themeColor="text1"/>
          <w:spacing w:val="0"/>
          <w:sz w:val="24"/>
          <w:szCs w:val="24"/>
          <w14:textFill>
            <w14:solidFill>
              <w14:schemeClr w14:val="tx1"/>
            </w14:solidFill>
          </w14:textFill>
        </w:rPr>
        <w:t> of a certain</w:t>
      </w:r>
      <w:r>
        <w:rPr>
          <w:rFonts w:hint="default" w:ascii="Calibri" w:hAnsi="Calibri" w:eastAsia="Open Sans" w:cs="Calibri"/>
          <w:i w:val="0"/>
          <w:caps w:val="0"/>
          <w:color w:val="000000" w:themeColor="text1"/>
          <w:spacing w:val="0"/>
          <w:sz w:val="24"/>
          <w:szCs w:val="24"/>
          <w:lang w:val="en-US"/>
          <w14:textFill>
            <w14:solidFill>
              <w14:schemeClr w14:val="tx1"/>
            </w14:solidFill>
          </w14:textFill>
        </w:rPr>
        <w:t>in</w:t>
      </w:r>
      <w:r>
        <w:rPr>
          <w:rFonts w:hint="default" w:ascii="Calibri" w:hAnsi="Calibri" w:eastAsia="Open Sans" w:cs="Calibri"/>
          <w:i w:val="0"/>
          <w:caps w:val="0"/>
          <w:color w:val="000000" w:themeColor="text1"/>
          <w:spacing w:val="0"/>
          <w:sz w:val="24"/>
          <w:szCs w:val="24"/>
          <w14:textFill>
            <w14:solidFill>
              <w14:schemeClr w14:val="tx1"/>
            </w14:solidFill>
          </w14:textFill>
        </w:rPr>
        <w:t>g </w:t>
      </w:r>
      <w:r>
        <w:rPr>
          <w:rFonts w:hint="default" w:ascii="Calibri" w:hAnsi="Calibri" w:eastAsia="Open Sans" w:cs="Calibri"/>
          <w:b/>
          <w:i w:val="0"/>
          <w:caps w:val="0"/>
          <w:color w:val="000000" w:themeColor="text1"/>
          <w:spacing w:val="0"/>
          <w:sz w:val="24"/>
          <w:szCs w:val="24"/>
          <w14:textFill>
            <w14:solidFill>
              <w14:schemeClr w14:val="tx1"/>
            </w14:solidFill>
          </w14:textFill>
        </w:rPr>
        <w:t>length.</w:t>
      </w:r>
      <w:r>
        <w:rPr>
          <w:rFonts w:hint="default" w:ascii="Calibri" w:hAnsi="Calibri" w:eastAsia="Open Sans" w:cs="Calibri"/>
          <w:b/>
          <w:i w:val="0"/>
          <w:caps w:val="0"/>
          <w:color w:val="000000" w:themeColor="text1"/>
          <w:spacing w:val="0"/>
          <w:sz w:val="24"/>
          <w:szCs w:val="24"/>
          <w:lang w:val="en-US"/>
          <w14:textFill>
            <w14:solidFill>
              <w14:schemeClr w14:val="tx1"/>
            </w14:solidFill>
          </w14:textFill>
        </w:rPr>
        <w:t xml:space="preserve"> //Holds actual data content</w:t>
      </w:r>
    </w:p>
    <w:p>
      <w:pPr>
        <w:keepNext w:val="0"/>
        <w:keepLines w:val="0"/>
        <w:widowControl/>
        <w:numPr>
          <w:ilvl w:val="0"/>
          <w:numId w:val="0"/>
        </w:numPr>
        <w:suppressLineNumbers w:val="0"/>
        <w:pBdr>
          <w:top w:val="none" w:color="auto" w:sz="0" w:space="0"/>
        </w:pBdr>
        <w:spacing w:before="0" w:beforeAutospacing="1" w:after="0" w:afterAutospacing="1" w:line="475" w:lineRule="atLeast"/>
        <w:ind w:left="-360" w:leftChars="0"/>
        <w:jc w:val="both"/>
        <w:rPr>
          <w:rFonts w:hint="default" w:ascii="Calibri" w:hAnsi="Calibri" w:cs="Calibri"/>
          <w:b/>
          <w:bCs/>
          <w:color w:val="000000" w:themeColor="text1"/>
          <w:sz w:val="28"/>
          <w:szCs w:val="28"/>
          <w:lang w:val="en-US"/>
          <w14:textFill>
            <w14:solidFill>
              <w14:schemeClr w14:val="tx1"/>
            </w14:solidFill>
          </w14:textFill>
        </w:rPr>
      </w:pPr>
      <w:r>
        <w:rPr>
          <w:rFonts w:hint="default" w:ascii="Calibri" w:hAnsi="Calibri" w:cs="Calibri"/>
          <w:b/>
          <w:bCs/>
          <w:color w:val="000000" w:themeColor="text1"/>
          <w:sz w:val="28"/>
          <w:szCs w:val="28"/>
          <w:lang w:val="en-US"/>
          <w14:textFill>
            <w14:solidFill>
              <w14:schemeClr w14:val="tx1"/>
            </w14:solidFill>
          </w14:textFill>
        </w:rPr>
        <w:t>DIP(Device ID Profile):</w:t>
      </w:r>
    </w:p>
    <w:p>
      <w:pPr>
        <w:keepNext w:val="0"/>
        <w:keepLines w:val="0"/>
        <w:widowControl/>
        <w:numPr>
          <w:ilvl w:val="0"/>
          <w:numId w:val="13"/>
        </w:numPr>
        <w:suppressLineNumbers w:val="0"/>
        <w:spacing w:before="0" w:beforeAutospacing="1" w:after="21" w:afterAutospacing="0"/>
        <w:ind w:left="420" w:leftChars="0" w:hanging="420" w:firstLineChars="0"/>
        <w:jc w:val="both"/>
        <w:rPr>
          <w:rFonts w:hint="default" w:ascii="Calibri" w:hAnsi="Calibri" w:eastAsia="Open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xml:space="preserve">This profile allows a device to be identified above and beyond the limitations of the Device Class already available in Bluetooth. </w:t>
      </w:r>
    </w:p>
    <w:p>
      <w:pPr>
        <w:keepNext w:val="0"/>
        <w:keepLines w:val="0"/>
        <w:widowControl/>
        <w:numPr>
          <w:ilvl w:val="0"/>
          <w:numId w:val="13"/>
        </w:numPr>
        <w:suppressLineNumbers w:val="0"/>
        <w:spacing w:before="0" w:beforeAutospacing="1" w:after="21" w:afterAutospacing="0"/>
        <w:ind w:left="420" w:leftChars="0" w:hanging="420" w:firstLineChars="0"/>
        <w:jc w:val="both"/>
        <w:rPr>
          <w:rFonts w:hint="default" w:ascii="Calibri" w:hAnsi="Calibri" w:eastAsia="Open Sans" w:cs="Calibri"/>
          <w:i w:val="0"/>
          <w:caps w:val="0"/>
          <w:color w:val="000000" w:themeColor="text1"/>
          <w:spacing w:val="0"/>
          <w:sz w:val="24"/>
          <w:szCs w:val="24"/>
          <w:shd w:val="clear" w:fill="FFFFFF"/>
          <w:lang w:val="en-US"/>
          <w14:textFill>
            <w14:solidFill>
              <w14:schemeClr w14:val="tx1"/>
            </w14:solidFill>
          </w14:textFill>
        </w:rPr>
      </w:pPr>
    </w:p>
    <w:p>
      <w:pPr>
        <w:keepNext w:val="0"/>
        <w:keepLines w:val="0"/>
        <w:widowControl/>
        <w:numPr>
          <w:ilvl w:val="0"/>
          <w:numId w:val="13"/>
        </w:numPr>
        <w:suppressLineNumbers w:val="0"/>
        <w:spacing w:before="0" w:beforeAutospacing="1" w:after="21" w:afterAutospacing="0"/>
        <w:ind w:left="420" w:leftChars="0" w:hanging="420" w:firstLineChars="0"/>
        <w:jc w:val="both"/>
        <w:rPr>
          <w:rFonts w:hint="default" w:ascii="Calibri" w:hAnsi="Calibri" w:eastAsia="Open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It enables identification of the manufacturer, product id, product version, and the version of the Device ID specification being met.</w:t>
      </w:r>
    </w:p>
    <w:p>
      <w:pPr>
        <w:keepNext w:val="0"/>
        <w:keepLines w:val="0"/>
        <w:widowControl/>
        <w:numPr>
          <w:ilvl w:val="0"/>
          <w:numId w:val="13"/>
        </w:numPr>
        <w:suppressLineNumbers w:val="0"/>
        <w:spacing w:before="0" w:beforeAutospacing="1" w:after="21" w:afterAutospacing="0"/>
        <w:ind w:left="420" w:leftChars="0" w:hanging="420" w:firstLineChars="0"/>
        <w:jc w:val="both"/>
        <w:rPr>
          <w:rFonts w:hint="default" w:ascii="Calibri" w:hAnsi="Calibri" w:eastAsia="sans-serif" w:cs="Calibri"/>
          <w:b/>
          <w:bCs/>
          <w:i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xml:space="preserve"> It is useful in allowing a PC to identify a connecting device and download appropriate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"https://en.wikipedia.org/wiki/Device_driver" \o "Device driver"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drivers</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u w:val="none"/>
          <w:shd w:val="clear" w:fill="FFFFFF"/>
          <w:lang w:val="en-US"/>
          <w14:textFill>
            <w14:solidFill>
              <w14:schemeClr w14:val="tx1"/>
            </w14:solidFill>
          </w14:textFill>
        </w:rPr>
        <w:t>.</w:t>
      </w:r>
    </w:p>
    <w:p>
      <w:pPr>
        <w:keepNext w:val="0"/>
        <w:keepLines w:val="0"/>
        <w:widowControl/>
        <w:numPr>
          <w:ilvl w:val="0"/>
          <w:numId w:val="0"/>
        </w:numPr>
        <w:suppressLineNumbers w:val="0"/>
        <w:spacing w:before="0" w:beforeAutospacing="1" w:after="21" w:afterAutospacing="0"/>
        <w:ind w:leftChars="0"/>
        <w:jc w:val="both"/>
        <w:rPr>
          <w:rFonts w:hint="default" w:ascii="Calibri" w:hAnsi="Calibri" w:eastAsia="sans-serif" w:cs="Calibri"/>
          <w:b/>
          <w:bCs/>
          <w:i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sans-serif" w:cs="Calibri"/>
          <w:b/>
          <w:bCs/>
          <w:i w:val="0"/>
          <w:caps w:val="0"/>
          <w:color w:val="000000" w:themeColor="text1"/>
          <w:spacing w:val="0"/>
          <w:sz w:val="28"/>
          <w:szCs w:val="28"/>
          <w:shd w:val="clear" w:fill="FFFFFF"/>
          <w:lang w:val="en-US"/>
          <w14:textFill>
            <w14:solidFill>
              <w14:schemeClr w14:val="tx1"/>
            </w14:solidFill>
          </w14:textFill>
        </w:rPr>
        <w:t>Generic Audio Video Distribution Profile(GAVDP):</w:t>
      </w:r>
    </w:p>
    <w:p>
      <w:pPr>
        <w:pStyle w:val="7"/>
        <w:keepNext w:val="0"/>
        <w:keepLines w:val="0"/>
        <w:widowControl/>
        <w:suppressLineNumbers w:val="0"/>
        <w:shd w:val="clear" w:fill="FFFFFF"/>
        <w:spacing w:before="105" w:beforeAutospacing="0" w:after="105" w:afterAutospacing="0"/>
        <w:ind w:left="0" w:right="0" w:firstLine="0"/>
        <w:jc w:val="both"/>
        <w:rPr>
          <w:rFonts w:hint="default" w:ascii="Calibri" w:hAnsi="Calibri" w:eastAsia="sans-serif" w:cs="Calibri"/>
          <w:i w:val="0"/>
          <w:caps w:val="0"/>
          <w:color w:val="000000" w:themeColor="text1"/>
          <w:spacing w:val="0"/>
          <w:sz w:val="24"/>
          <w:szCs w:val="24"/>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GAVDP provides the basis for A2DP and VDP, the basis of the systems designed for distributing video and audio streams using Bluetooth technology.</w:t>
      </w:r>
    </w:p>
    <w:p>
      <w:pPr>
        <w:pStyle w:val="7"/>
        <w:keepNext w:val="0"/>
        <w:keepLines w:val="0"/>
        <w:widowControl/>
        <w:suppressLineNumbers w:val="0"/>
        <w:shd w:val="clear" w:fill="FFFFFF"/>
        <w:spacing w:before="105" w:beforeAutospacing="0" w:after="105" w:afterAutospacing="0"/>
        <w:ind w:left="0" w:right="0" w:firstLine="0"/>
        <w:jc w:val="both"/>
        <w:rPr>
          <w:rFonts w:hint="default" w:ascii="Calibri" w:hAnsi="Calibri" w:eastAsia="sans-serif" w:cs="Calibri"/>
          <w:i w:val="0"/>
          <w:caps w:val="0"/>
          <w:color w:val="000000" w:themeColor="text1"/>
          <w:spacing w:val="0"/>
          <w:sz w:val="24"/>
          <w:szCs w:val="24"/>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The GAVDP defines two roles, that of an Initiator and an Acceptor:</w:t>
      </w:r>
    </w:p>
    <w:p>
      <w:pPr>
        <w:keepNext w:val="0"/>
        <w:keepLines w:val="0"/>
        <w:widowControl/>
        <w:numPr>
          <w:ilvl w:val="0"/>
          <w:numId w:val="14"/>
        </w:numPr>
        <w:suppressLineNumbers w:val="0"/>
        <w:spacing w:before="0" w:beforeAutospacing="1" w:after="21" w:afterAutospacing="0"/>
        <w:ind w:left="336" w:hanging="360"/>
        <w:jc w:val="both"/>
        <w:rPr>
          <w:rFonts w:hint="default" w:ascii="Calibri" w:hAnsi="Calibri" w:cs="Calibri"/>
          <w:color w:val="000000" w:themeColor="text1"/>
          <w:sz w:val="24"/>
          <w:szCs w:val="24"/>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Initiator (INT) – This is the device that initiates a signaling procedure.</w:t>
      </w:r>
    </w:p>
    <w:p>
      <w:pPr>
        <w:keepNext w:val="0"/>
        <w:keepLines w:val="0"/>
        <w:widowControl/>
        <w:numPr>
          <w:ilvl w:val="0"/>
          <w:numId w:val="14"/>
        </w:numPr>
        <w:suppressLineNumbers w:val="0"/>
        <w:spacing w:before="0" w:beforeAutospacing="1" w:after="21" w:afterAutospacing="0"/>
        <w:ind w:left="336" w:hanging="360"/>
        <w:jc w:val="both"/>
        <w:rPr>
          <w:rFonts w:hint="default" w:ascii="Calibri" w:hAnsi="Calibri" w:cs="Calibri"/>
          <w:color w:val="000000" w:themeColor="text1"/>
          <w:sz w:val="24"/>
          <w:szCs w:val="24"/>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Acceptor (ACP) – This is the device that shall respond to an incoming request from the INT</w:t>
      </w:r>
    </w:p>
    <w:p>
      <w:pPr>
        <w:keepNext w:val="0"/>
        <w:keepLines w:val="0"/>
        <w:widowControl/>
        <w:numPr>
          <w:ilvl w:val="0"/>
          <w:numId w:val="0"/>
        </w:numPr>
        <w:suppressLineNumbers w:val="0"/>
        <w:spacing w:before="0" w:beforeAutospacing="1" w:after="21" w:afterAutospacing="0"/>
        <w:ind w:left="-24" w:leftChars="0"/>
        <w:jc w:val="both"/>
        <w:rPr>
          <w:rFonts w:hint="default" w:ascii="Calibri" w:hAnsi="Calibri" w:cs="Calibri"/>
          <w:b/>
          <w:bCs/>
          <w:color w:val="000000" w:themeColor="text1"/>
          <w:sz w:val="28"/>
          <w:szCs w:val="28"/>
          <w:lang w:val="en-US"/>
          <w14:textFill>
            <w14:solidFill>
              <w14:schemeClr w14:val="tx1"/>
            </w14:solidFill>
          </w14:textFill>
        </w:rPr>
      </w:pPr>
    </w:p>
    <w:p>
      <w:pPr>
        <w:keepNext w:val="0"/>
        <w:keepLines w:val="0"/>
        <w:widowControl/>
        <w:numPr>
          <w:ilvl w:val="0"/>
          <w:numId w:val="0"/>
        </w:numPr>
        <w:suppressLineNumbers w:val="0"/>
        <w:spacing w:before="0" w:beforeAutospacing="1" w:after="21" w:afterAutospacing="0"/>
        <w:ind w:left="-24" w:leftChars="0"/>
        <w:jc w:val="both"/>
        <w:rPr>
          <w:rFonts w:hint="default" w:ascii="Calibri" w:hAnsi="Calibri" w:cs="Calibri"/>
          <w:b/>
          <w:bCs/>
          <w:color w:val="000000" w:themeColor="text1"/>
          <w:sz w:val="28"/>
          <w:szCs w:val="28"/>
          <w:lang w:val="en-US"/>
          <w14:textFill>
            <w14:solidFill>
              <w14:schemeClr w14:val="tx1"/>
            </w14:solidFill>
          </w14:textFill>
        </w:rPr>
      </w:pPr>
      <w:r>
        <w:rPr>
          <w:rFonts w:hint="default" w:ascii="Calibri" w:hAnsi="Calibri" w:cs="Calibri"/>
          <w:b/>
          <w:bCs/>
          <w:color w:val="000000" w:themeColor="text1"/>
          <w:sz w:val="28"/>
          <w:szCs w:val="28"/>
          <w:lang w:val="en-US"/>
          <w14:textFill>
            <w14:solidFill>
              <w14:schemeClr w14:val="tx1"/>
            </w14:solidFill>
          </w14:textFill>
        </w:rPr>
        <w:t>Generic Attribute Profile(GATT):</w:t>
      </w:r>
    </w:p>
    <w:p>
      <w:pPr>
        <w:keepNext w:val="0"/>
        <w:keepLines w:val="0"/>
        <w:widowControl/>
        <w:numPr>
          <w:ilvl w:val="0"/>
          <w:numId w:val="15"/>
        </w:numPr>
        <w:suppressLineNumbers w:val="0"/>
        <w:spacing w:before="0" w:beforeAutospacing="1" w:after="21" w:afterAutospacing="0"/>
        <w:ind w:left="420" w:leftChars="0" w:hanging="420" w:firstLineChars="0"/>
        <w:jc w:val="both"/>
        <w:rPr>
          <w:rFonts w:hint="default" w:ascii="Calibri" w:hAnsi="Calibri" w:cs="Calibri"/>
          <w:b w:val="0"/>
          <w:bCs w:val="0"/>
          <w:color w:val="000000" w:themeColor="text1"/>
          <w:sz w:val="24"/>
          <w:szCs w:val="24"/>
          <w:lang w:val="en-US"/>
          <w14:textFill>
            <w14:solidFill>
              <w14:schemeClr w14:val="tx1"/>
            </w14:solidFill>
          </w14:textFill>
        </w:rPr>
      </w:pPr>
      <w:r>
        <w:rPr>
          <w:rFonts w:hint="default" w:ascii="Calibri" w:hAnsi="Calibri" w:cs="Calibri"/>
          <w:b w:val="0"/>
          <w:bCs w:val="0"/>
          <w:color w:val="000000" w:themeColor="text1"/>
          <w:sz w:val="24"/>
          <w:szCs w:val="24"/>
          <w:lang w:val="en-US"/>
          <w14:textFill>
            <w14:solidFill>
              <w14:schemeClr w14:val="tx1"/>
            </w14:solidFill>
          </w14:textFill>
        </w:rPr>
        <w:t>It defines the way two BLE devices transfer data back and forth.Most important thing in GATT and connections is that BLE peripheral can only be connected to one centre device at a time.</w:t>
      </w:r>
    </w:p>
    <w:p>
      <w:pPr>
        <w:keepNext w:val="0"/>
        <w:keepLines w:val="0"/>
        <w:widowControl/>
        <w:numPr>
          <w:ilvl w:val="0"/>
          <w:numId w:val="15"/>
        </w:numPr>
        <w:suppressLineNumbers w:val="0"/>
        <w:spacing w:before="0" w:beforeAutospacing="1" w:after="21" w:afterAutospacing="0"/>
        <w:ind w:left="420" w:leftChars="0" w:hanging="420" w:firstLineChars="0"/>
        <w:jc w:val="both"/>
        <w:rPr>
          <w:rFonts w:hint="default" w:ascii="Calibri" w:hAnsi="Calibri" w:cs="Calibri"/>
          <w:b w:val="0"/>
          <w:bCs w:val="0"/>
          <w:color w:val="000000" w:themeColor="text1"/>
          <w:sz w:val="24"/>
          <w:szCs w:val="24"/>
          <w:lang w:val="en-US"/>
          <w14:textFill>
            <w14:solidFill>
              <w14:schemeClr w14:val="tx1"/>
            </w14:solidFill>
          </w14:textFill>
        </w:rPr>
      </w:pPr>
      <w:r>
        <w:rPr>
          <w:rFonts w:hint="default" w:ascii="Calibri" w:hAnsi="Calibri" w:cs="Calibri"/>
          <w:b w:val="0"/>
          <w:bCs w:val="0"/>
          <w:color w:val="000000" w:themeColor="text1"/>
          <w:sz w:val="24"/>
          <w:szCs w:val="24"/>
          <w:lang w:val="en-US"/>
          <w14:textFill>
            <w14:solidFill>
              <w14:schemeClr w14:val="tx1"/>
            </w14:solidFill>
          </w14:textFill>
        </w:rPr>
        <w:t>GATT comes into play once a dedicated connection is established between two devices.</w:t>
      </w:r>
    </w:p>
    <w:p>
      <w:pPr>
        <w:keepNext w:val="0"/>
        <w:keepLines w:val="0"/>
        <w:widowControl/>
        <w:numPr>
          <w:ilvl w:val="0"/>
          <w:numId w:val="15"/>
        </w:numPr>
        <w:suppressLineNumbers w:val="0"/>
        <w:spacing w:before="0" w:beforeAutospacing="1" w:after="21" w:afterAutospacing="0"/>
        <w:ind w:left="420" w:leftChars="0" w:hanging="420" w:firstLineChars="0"/>
        <w:jc w:val="both"/>
        <w:rPr>
          <w:rFonts w:hint="default" w:ascii="Calibri" w:hAnsi="Calibri" w:cs="Calibri"/>
          <w:b w:val="0"/>
          <w:bCs w:val="0"/>
          <w:color w:val="000000" w:themeColor="text1"/>
          <w:sz w:val="24"/>
          <w:szCs w:val="24"/>
          <w:lang w:val="en-US"/>
          <w14:textFill>
            <w14:solidFill>
              <w14:schemeClr w14:val="tx1"/>
            </w14:solidFill>
          </w14:textFill>
        </w:rPr>
      </w:pPr>
      <w:r>
        <w:rPr>
          <w:rFonts w:hint="default" w:ascii="Calibri" w:hAnsi="Calibri" w:cs="Calibri"/>
          <w:b w:val="0"/>
          <w:bCs w:val="0"/>
          <w:color w:val="000000" w:themeColor="text1"/>
          <w:sz w:val="24"/>
          <w:szCs w:val="24"/>
          <w:lang w:val="en-US"/>
          <w14:textFill>
            <w14:solidFill>
              <w14:schemeClr w14:val="tx1"/>
            </w14:solidFill>
          </w14:textFill>
        </w:rPr>
        <w:t>It defines how ATT attributes are grouped together.</w:t>
      </w:r>
    </w:p>
    <w:p>
      <w:pPr>
        <w:keepNext w:val="0"/>
        <w:keepLines w:val="0"/>
        <w:widowControl/>
        <w:numPr>
          <w:ilvl w:val="0"/>
          <w:numId w:val="0"/>
        </w:numPr>
        <w:suppressLineNumbers w:val="0"/>
        <w:spacing w:before="0" w:beforeAutospacing="1" w:after="21" w:afterAutospacing="0"/>
        <w:ind w:leftChars="0"/>
        <w:jc w:val="both"/>
        <w:rPr>
          <w:rFonts w:hint="default" w:ascii="Calibri" w:hAnsi="Calibri" w:cs="Calibri"/>
          <w:b/>
          <w:bCs/>
          <w:color w:val="000000" w:themeColor="text1"/>
          <w:sz w:val="28"/>
          <w:szCs w:val="28"/>
          <w:lang w:val="en-US"/>
          <w14:textFill>
            <w14:solidFill>
              <w14:schemeClr w14:val="tx1"/>
            </w14:solidFill>
          </w14:textFill>
        </w:rPr>
      </w:pPr>
      <w:r>
        <w:rPr>
          <w:rFonts w:hint="default" w:ascii="Calibri" w:hAnsi="Calibri" w:cs="Calibri"/>
          <w:b/>
          <w:bCs/>
          <w:color w:val="000000" w:themeColor="text1"/>
          <w:sz w:val="28"/>
          <w:szCs w:val="28"/>
          <w:lang w:val="en-US"/>
          <w14:textFill>
            <w14:solidFill>
              <w14:schemeClr w14:val="tx1"/>
            </w14:solidFill>
          </w14:textFill>
        </w:rPr>
        <w:t>Health Device Profile(HDP):</w:t>
      </w:r>
    </w:p>
    <w:p>
      <w:pPr>
        <w:pStyle w:val="7"/>
        <w:keepNext w:val="0"/>
        <w:keepLines w:val="0"/>
        <w:widowControl/>
        <w:numPr>
          <w:ilvl w:val="0"/>
          <w:numId w:val="15"/>
        </w:numPr>
        <w:suppressLineNumbers w:val="0"/>
        <w:shd w:val="clear" w:fill="FFFFFF"/>
        <w:spacing w:before="105" w:beforeAutospacing="0" w:after="105" w:afterAutospacing="0"/>
        <w:ind w:left="420" w:leftChars="0" w:right="0" w:hanging="420" w:firstLineChars="0"/>
        <w:jc w:val="both"/>
        <w:rPr>
          <w:rFonts w:hint="default" w:ascii="Calibri" w:hAnsi="Calibri" w:eastAsia="sans-serif" w:cs="Calibri"/>
          <w:i w:val="0"/>
          <w:caps w:val="0"/>
          <w:color w:val="000000" w:themeColor="text1"/>
          <w:spacing w:val="0"/>
          <w:sz w:val="24"/>
          <w:szCs w:val="24"/>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xml:space="preserve">Health Thermometer profile (HTP) and Heart Rate Profile (HRP) fall under this </w:t>
      </w:r>
    </w:p>
    <w:p>
      <w:pPr>
        <w:pStyle w:val="7"/>
        <w:keepNext w:val="0"/>
        <w:keepLines w:val="0"/>
        <w:widowControl/>
        <w:numPr>
          <w:ilvl w:val="0"/>
          <w:numId w:val="15"/>
        </w:numPr>
        <w:suppressLineNumbers w:val="0"/>
        <w:shd w:val="clear" w:fill="FFFFFF"/>
        <w:spacing w:before="105" w:beforeAutospacing="0" w:after="105" w:afterAutospacing="0"/>
        <w:ind w:left="420" w:leftChars="0" w:right="0" w:hanging="420" w:firstLineChars="0"/>
        <w:jc w:val="both"/>
        <w:rPr>
          <w:rFonts w:hint="default" w:ascii="Calibri" w:hAnsi="Calibri" w:eastAsia="sans-serif" w:cs="Calibri"/>
          <w:i w:val="0"/>
          <w:caps w:val="0"/>
          <w:color w:val="000000" w:themeColor="text1"/>
          <w:spacing w:val="0"/>
          <w:sz w:val="24"/>
          <w:szCs w:val="24"/>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category as well.</w:t>
      </w:r>
    </w:p>
    <w:p>
      <w:pPr>
        <w:pStyle w:val="7"/>
        <w:keepNext w:val="0"/>
        <w:keepLines w:val="0"/>
        <w:widowControl/>
        <w:numPr>
          <w:ilvl w:val="0"/>
          <w:numId w:val="15"/>
        </w:numPr>
        <w:suppressLineNumbers w:val="0"/>
        <w:shd w:val="clear" w:fill="FFFFFF"/>
        <w:spacing w:before="105" w:beforeAutospacing="0" w:after="105" w:afterAutospacing="0"/>
        <w:ind w:left="420" w:leftChars="0" w:right="0" w:hanging="420" w:firstLineChars="0"/>
        <w:jc w:val="both"/>
        <w:rPr>
          <w:rFonts w:hint="default" w:ascii="Calibri" w:hAnsi="Calibri" w:eastAsia="sans-serif" w:cs="Calibri"/>
          <w:i w:val="0"/>
          <w:caps w:val="0"/>
          <w:color w:val="000000" w:themeColor="text1"/>
          <w:spacing w:val="0"/>
          <w:sz w:val="24"/>
          <w:szCs w:val="24"/>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Profile designed to facilitate transmission and reception of Medical Device data.</w:t>
      </w:r>
    </w:p>
    <w:p>
      <w:pPr>
        <w:pStyle w:val="7"/>
        <w:keepNext w:val="0"/>
        <w:keepLines w:val="0"/>
        <w:widowControl/>
        <w:numPr>
          <w:ilvl w:val="0"/>
          <w:numId w:val="15"/>
        </w:numPr>
        <w:suppressLineNumbers w:val="0"/>
        <w:shd w:val="clear" w:fill="FFFFFF"/>
        <w:spacing w:before="105" w:beforeAutospacing="0" w:after="105" w:afterAutospacing="0"/>
        <w:ind w:left="420" w:leftChars="0" w:right="0" w:hanging="420" w:firstLineChars="0"/>
        <w:jc w:val="both"/>
        <w:rPr>
          <w:rFonts w:hint="default" w:ascii="Calibri" w:hAnsi="Calibri" w:eastAsia="sans-serif" w:cs="Calibri"/>
          <w:i w:val="0"/>
          <w:caps w:val="0"/>
          <w:color w:val="000000" w:themeColor="text1"/>
          <w:spacing w:val="0"/>
          <w:sz w:val="24"/>
          <w:szCs w:val="24"/>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Also makes use of the Device ID Profile (DIP).</w:t>
      </w:r>
    </w:p>
    <w:p>
      <w:pPr>
        <w:pStyle w:val="7"/>
        <w:keepNext w:val="0"/>
        <w:keepLines w:val="0"/>
        <w:widowControl/>
        <w:numPr>
          <w:ilvl w:val="0"/>
          <w:numId w:val="0"/>
        </w:numPr>
        <w:suppressLineNumbers w:val="0"/>
        <w:shd w:val="clear" w:fill="FFFFFF"/>
        <w:spacing w:before="105" w:beforeAutospacing="0" w:after="105" w:afterAutospacing="0"/>
        <w:ind w:leftChars="0" w:right="0" w:rightChars="0"/>
        <w:jc w:val="both"/>
        <w:rPr>
          <w:rFonts w:hint="default" w:ascii="Calibri" w:hAnsi="Calibri" w:eastAsia="sans-serif" w:cs="Calibri"/>
          <w:b/>
          <w:bCs/>
          <w:i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sans-serif" w:cs="Calibri"/>
          <w:b/>
          <w:bCs/>
          <w:i w:val="0"/>
          <w:caps w:val="0"/>
          <w:color w:val="000000" w:themeColor="text1"/>
          <w:spacing w:val="0"/>
          <w:sz w:val="28"/>
          <w:szCs w:val="28"/>
          <w:shd w:val="clear" w:fill="FFFFFF"/>
          <w:lang w:val="en-US"/>
          <w14:textFill>
            <w14:solidFill>
              <w14:schemeClr w14:val="tx1"/>
            </w14:solidFill>
          </w14:textFill>
        </w:rPr>
        <w:t>Hands Free Profile(HFP):</w:t>
      </w:r>
    </w:p>
    <w:p>
      <w:pPr>
        <w:pStyle w:val="7"/>
        <w:keepNext w:val="0"/>
        <w:keepLines w:val="0"/>
        <w:widowControl/>
        <w:numPr>
          <w:ilvl w:val="0"/>
          <w:numId w:val="15"/>
        </w:numPr>
        <w:suppressLineNumbers w:val="0"/>
        <w:shd w:val="clear" w:fill="FFFFFF"/>
        <w:spacing w:before="105" w:beforeAutospacing="0" w:after="105" w:afterAutospacing="0"/>
        <w:ind w:left="420" w:leftChars="0" w:right="0" w:rightChars="0" w:hanging="420" w:firstLineChars="0"/>
        <w:jc w:val="both"/>
        <w:rPr>
          <w:rFonts w:hint="default" w:ascii="Calibri" w:hAnsi="Calibri" w:eastAsia="sans-serif"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Arimo" w:cs="Calibri"/>
          <w:i w:val="0"/>
          <w:caps w:val="0"/>
          <w:color w:val="000000" w:themeColor="text1"/>
          <w:spacing w:val="0"/>
          <w:sz w:val="24"/>
          <w:szCs w:val="24"/>
          <w:shd w:val="clear" w:fill="FFFFFF"/>
          <w14:textFill>
            <w14:solidFill>
              <w14:schemeClr w14:val="tx1"/>
            </w14:solidFill>
          </w14:textFill>
        </w:rPr>
        <w:t>A Bluetooth profile (mode) designed to enable a two-way wireless speaker-phone to be used with a Bluetooth phone.</w:t>
      </w:r>
    </w:p>
    <w:p>
      <w:pPr>
        <w:pStyle w:val="7"/>
        <w:keepNext w:val="0"/>
        <w:keepLines w:val="0"/>
        <w:widowControl/>
        <w:numPr>
          <w:ilvl w:val="0"/>
          <w:numId w:val="15"/>
        </w:numPr>
        <w:suppressLineNumbers w:val="0"/>
        <w:shd w:val="clear" w:fill="FFFFFF"/>
        <w:spacing w:before="105" w:beforeAutospacing="0" w:after="105" w:afterAutospacing="0"/>
        <w:ind w:left="420" w:leftChars="0" w:right="0" w:rightChars="0" w:hanging="420" w:firstLineChars="0"/>
        <w:jc w:val="both"/>
        <w:rPr>
          <w:rFonts w:hint="default" w:ascii="Calibri" w:hAnsi="Calibri" w:eastAsia="sans-serif"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Arimo" w:cs="Calibri"/>
          <w:i w:val="0"/>
          <w:caps w:val="0"/>
          <w:color w:val="000000" w:themeColor="text1"/>
          <w:spacing w:val="0"/>
          <w:sz w:val="24"/>
          <w:szCs w:val="24"/>
          <w:shd w:val="clear" w:fill="FFFFFF"/>
          <w14:textFill>
            <w14:solidFill>
              <w14:schemeClr w14:val="tx1"/>
            </w14:solidFill>
          </w14:textFill>
        </w:rPr>
        <w:t>Although it can be used with a desktop speaker-phone accessory, its most common use is with car kits.</w:t>
      </w:r>
    </w:p>
    <w:p>
      <w:pPr>
        <w:pStyle w:val="7"/>
        <w:keepNext w:val="0"/>
        <w:keepLines w:val="0"/>
        <w:widowControl/>
        <w:numPr>
          <w:ilvl w:val="0"/>
          <w:numId w:val="15"/>
        </w:numPr>
        <w:suppressLineNumbers w:val="0"/>
        <w:shd w:val="clear" w:fill="FFFFFF"/>
        <w:spacing w:before="105" w:beforeAutospacing="0" w:after="105" w:afterAutospacing="0"/>
        <w:ind w:left="420" w:leftChars="0" w:right="0" w:rightChars="0" w:hanging="420" w:firstLineChars="0"/>
        <w:jc w:val="both"/>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eastAsia="Arimo" w:cs="Calibri"/>
          <w:i w:val="0"/>
          <w:caps w:val="0"/>
          <w:color w:val="000000" w:themeColor="text1"/>
          <w:spacing w:val="0"/>
          <w:sz w:val="24"/>
          <w:szCs w:val="24"/>
          <w:shd w:val="clear" w:fill="FFFFFF"/>
          <w14:textFill>
            <w14:solidFill>
              <w14:schemeClr w14:val="tx1"/>
            </w14:solidFill>
          </w14:textFill>
        </w:rPr>
        <w:t>A Bluetooth car kit will use HFP to connect to a Bluetooth phone, allowing phone calls to take place via the car's audio system (or an installed speaker) while the phone stays safely in a pocket or purse.</w:t>
      </w:r>
    </w:p>
    <w:p>
      <w:pPr>
        <w:pStyle w:val="7"/>
        <w:keepNext w:val="0"/>
        <w:keepLines w:val="0"/>
        <w:widowControl/>
        <w:numPr>
          <w:ilvl w:val="0"/>
          <w:numId w:val="0"/>
        </w:numPr>
        <w:suppressLineNumbers w:val="0"/>
        <w:shd w:val="clear" w:fill="FFFFFF"/>
        <w:spacing w:before="105" w:beforeAutospacing="0" w:after="105" w:afterAutospacing="0"/>
        <w:ind w:leftChars="0" w:right="0" w:rightChars="0"/>
        <w:jc w:val="both"/>
        <w:rPr>
          <w:rFonts w:hint="default" w:ascii="Calibri" w:hAnsi="Calibri" w:cs="Calibri"/>
          <w:b/>
          <w:bCs/>
          <w:color w:val="000000" w:themeColor="text1"/>
          <w:sz w:val="28"/>
          <w:szCs w:val="28"/>
          <w:lang w:val="en-US"/>
          <w14:textFill>
            <w14:solidFill>
              <w14:schemeClr w14:val="tx1"/>
            </w14:solidFill>
          </w14:textFill>
        </w:rPr>
      </w:pPr>
      <w:r>
        <w:rPr>
          <w:rFonts w:hint="default" w:ascii="Calibri" w:hAnsi="Calibri" w:cs="Calibri"/>
          <w:b/>
          <w:bCs/>
          <w:color w:val="000000" w:themeColor="text1"/>
          <w:sz w:val="28"/>
          <w:szCs w:val="28"/>
          <w:lang w:val="en-US"/>
          <w14:textFill>
            <w14:solidFill>
              <w14:schemeClr w14:val="tx1"/>
            </w14:solidFill>
          </w14:textFill>
        </w:rPr>
        <w:t>Human Interface Device Profile(HID):</w:t>
      </w:r>
    </w:p>
    <w:p>
      <w:pPr>
        <w:pStyle w:val="7"/>
        <w:keepNext w:val="0"/>
        <w:keepLines w:val="0"/>
        <w:widowControl/>
        <w:numPr>
          <w:ilvl w:val="0"/>
          <w:numId w:val="15"/>
        </w:numPr>
        <w:suppressLineNumbers w:val="0"/>
        <w:shd w:val="clear" w:fill="FFFFFF"/>
        <w:spacing w:before="105" w:beforeAutospacing="0" w:after="105" w:afterAutospacing="0"/>
        <w:ind w:left="420" w:leftChars="0" w:right="0" w:rightChars="0" w:hanging="420" w:firstLineChars="0"/>
        <w:jc w:val="both"/>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Provides support for devices such as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"https://en.wikipedia.org/wiki/Mouse_(computing)" \o "Mouse (computing)"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mice</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"https://en.wikipedia.org/wiki/Joystick" \o "Joystick"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joysticks</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"https://en.wikipedia.org/wiki/Computer_keyboard" \o "Computer keyboard"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keyboards</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xml:space="preserve">, as well as sometimes providing support for simple buttons and indicators on other types of devices. </w:t>
      </w:r>
    </w:p>
    <w:p>
      <w:pPr>
        <w:pStyle w:val="7"/>
        <w:keepNext w:val="0"/>
        <w:keepLines w:val="0"/>
        <w:widowControl/>
        <w:numPr>
          <w:ilvl w:val="0"/>
          <w:numId w:val="15"/>
        </w:numPr>
        <w:suppressLineNumbers w:val="0"/>
        <w:shd w:val="clear" w:fill="FFFFFF"/>
        <w:spacing w:before="105" w:beforeAutospacing="0" w:after="105" w:afterAutospacing="0"/>
        <w:ind w:left="420" w:leftChars="0" w:right="0" w:rightChars="0" w:hanging="420" w:firstLineChars="0"/>
        <w:jc w:val="both"/>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It is designed to provide a low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"https://en.wikipedia.org/wiki/Latency_(engineering)" \o "Latency (engineering)"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latency</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link, with low power requirements. </w:t>
      </w:r>
    </w:p>
    <w:p>
      <w:pPr>
        <w:pStyle w:val="7"/>
        <w:keepNext w:val="0"/>
        <w:keepLines w:val="0"/>
        <w:widowControl/>
        <w:numPr>
          <w:ilvl w:val="0"/>
          <w:numId w:val="15"/>
        </w:numPr>
        <w:suppressLineNumbers w:val="0"/>
        <w:shd w:val="clear" w:fill="FFFFFF"/>
        <w:spacing w:before="105" w:beforeAutospacing="0" w:after="105" w:afterAutospacing="0"/>
        <w:ind w:left="420" w:leftChars="0" w:right="0" w:rightChars="0" w:hanging="420" w:firstLineChars="0"/>
        <w:jc w:val="both"/>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"https://en.wikipedia.org/wiki/PlayStation_3" \o "PlayStation 3"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PlayStation 3</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controllers and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"https://en.wikipedia.org/wiki/Wii" \o "Wii"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Wii</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remotes also use Bluetooth HID.</w:t>
      </w:r>
    </w:p>
    <w:p>
      <w:pPr>
        <w:keepNext w:val="0"/>
        <w:keepLines w:val="0"/>
        <w:widowControl/>
        <w:numPr>
          <w:ilvl w:val="0"/>
          <w:numId w:val="0"/>
        </w:numPr>
        <w:suppressLineNumbers w:val="0"/>
        <w:spacing w:before="0" w:beforeAutospacing="1" w:after="21" w:afterAutospacing="0"/>
        <w:ind w:left="-24" w:leftChars="0"/>
        <w:jc w:val="both"/>
        <w:rPr>
          <w:rFonts w:hint="default" w:ascii="Calibri" w:hAnsi="Calibri" w:cs="Calibri"/>
          <w:b/>
          <w:bCs/>
          <w:color w:val="000000" w:themeColor="text1"/>
          <w:sz w:val="28"/>
          <w:szCs w:val="28"/>
          <w:lang w:val="en-US"/>
          <w14:textFill>
            <w14:solidFill>
              <w14:schemeClr w14:val="tx1"/>
            </w14:solidFill>
          </w14:textFill>
        </w:rPr>
      </w:pPr>
      <w:r>
        <w:rPr>
          <w:rFonts w:hint="default" w:ascii="Calibri" w:hAnsi="Calibri" w:cs="Calibri"/>
          <w:b/>
          <w:bCs/>
          <w:color w:val="000000" w:themeColor="text1"/>
          <w:sz w:val="28"/>
          <w:szCs w:val="28"/>
          <w:lang w:val="en-US"/>
          <w14:textFill>
            <w14:solidFill>
              <w14:schemeClr w14:val="tx1"/>
            </w14:solidFill>
          </w14:textFill>
        </w:rPr>
        <w:t>Head Set Profile(HSP):</w:t>
      </w:r>
    </w:p>
    <w:p>
      <w:pPr>
        <w:keepNext w:val="0"/>
        <w:keepLines w:val="0"/>
        <w:widowControl/>
        <w:numPr>
          <w:ilvl w:val="0"/>
          <w:numId w:val="15"/>
        </w:numPr>
        <w:suppressLineNumbers w:val="0"/>
        <w:spacing w:before="0" w:beforeAutospacing="1" w:after="21" w:afterAutospacing="0"/>
        <w:ind w:left="420" w:leftChars="0" w:hanging="420" w:firstLineChars="0"/>
        <w:jc w:val="both"/>
        <w:rPr>
          <w:rFonts w:hint="default" w:ascii="Calibri" w:hAnsi="Calibri" w:eastAsia="sans-serif"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xml:space="preserve">This is the most commonly used profile, providing support for the popular Bluetooth headsets to be used with mobile phones. </w:t>
      </w:r>
    </w:p>
    <w:p>
      <w:pPr>
        <w:keepNext w:val="0"/>
        <w:keepLines w:val="0"/>
        <w:widowControl/>
        <w:numPr>
          <w:ilvl w:val="0"/>
          <w:numId w:val="15"/>
        </w:numPr>
        <w:suppressLineNumbers w:val="0"/>
        <w:spacing w:before="0" w:beforeAutospacing="1" w:after="21" w:afterAutospacing="0"/>
        <w:ind w:left="420" w:leftChars="0" w:hanging="420" w:firstLineChars="0"/>
        <w:jc w:val="both"/>
        <w:rPr>
          <w:rFonts w:hint="default" w:ascii="Calibri" w:hAnsi="Calibri" w:eastAsia="sans-serif"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It relies on SCO audio encoded in 64 kbit/s CVSD or PCM and a subset of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"https://en.wikipedia.org/wiki/Hayes_command_set" \o "Hayes command set"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AT commands</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from GSM 07.07 for minimal controls including the ability to ring, answer a call, hang up and adjust the volume</w:t>
      </w:r>
      <w:r>
        <w:rPr>
          <w:rFonts w:hint="default" w:ascii="Calibri" w:hAnsi="Calibri" w:eastAsia="sans-serif" w:cs="Calibri"/>
          <w:i w:val="0"/>
          <w:caps w:val="0"/>
          <w:color w:val="000000" w:themeColor="text1"/>
          <w:spacing w:val="0"/>
          <w:sz w:val="24"/>
          <w:szCs w:val="24"/>
          <w:shd w:val="clear" w:fill="FFFFFF"/>
          <w:lang w:val="en-US"/>
          <w14:textFill>
            <w14:solidFill>
              <w14:schemeClr w14:val="tx1"/>
            </w14:solidFill>
          </w14:textFill>
        </w:rPr>
        <w:t>.</w:t>
      </w:r>
    </w:p>
    <w:p>
      <w:pPr>
        <w:keepNext w:val="0"/>
        <w:keepLines w:val="0"/>
        <w:widowControl/>
        <w:numPr>
          <w:ilvl w:val="0"/>
          <w:numId w:val="0"/>
        </w:numPr>
        <w:suppressLineNumbers w:val="0"/>
        <w:spacing w:before="0" w:beforeAutospacing="1" w:after="21" w:afterAutospacing="0"/>
        <w:ind w:leftChars="0"/>
        <w:jc w:val="both"/>
        <w:rPr>
          <w:rFonts w:hint="default" w:ascii="Calibri" w:hAnsi="Calibri" w:eastAsia="sans-serif" w:cs="Calibri"/>
          <w:b/>
          <w:bCs/>
          <w:i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sans-serif" w:cs="Calibri"/>
          <w:b/>
          <w:bCs/>
          <w:i w:val="0"/>
          <w:caps w:val="0"/>
          <w:color w:val="000000" w:themeColor="text1"/>
          <w:spacing w:val="0"/>
          <w:sz w:val="28"/>
          <w:szCs w:val="28"/>
          <w:shd w:val="clear" w:fill="FFFFFF"/>
          <w:lang w:val="en-US"/>
          <w14:textFill>
            <w14:solidFill>
              <w14:schemeClr w14:val="tx1"/>
            </w14:solidFill>
          </w14:textFill>
        </w:rPr>
        <w:t>Message Access Profile(MAP):</w:t>
      </w:r>
    </w:p>
    <w:p>
      <w:pPr>
        <w:keepNext w:val="0"/>
        <w:keepLines w:val="0"/>
        <w:widowControl/>
        <w:numPr>
          <w:ilvl w:val="0"/>
          <w:numId w:val="15"/>
        </w:numPr>
        <w:suppressLineNumbers w:val="0"/>
        <w:spacing w:before="0" w:beforeAutospacing="1" w:after="21" w:afterAutospacing="0"/>
        <w:ind w:left="420" w:leftChars="0" w:hanging="420" w:firstLineChars="0"/>
        <w:jc w:val="both"/>
        <w:rPr>
          <w:rFonts w:hint="default" w:ascii="Calibri" w:hAnsi="Calibri" w:eastAsia="sans-serif"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Message Access Profile (MAP</w:t>
      </w:r>
      <w:r>
        <w:rPr>
          <w:rFonts w:hint="default" w:ascii="Calibri" w:hAnsi="Calibri" w:eastAsia="sans-serif" w:cs="Calibri"/>
          <w:i w:val="0"/>
          <w:caps w:val="0"/>
          <w:color w:val="000000" w:themeColor="text1"/>
          <w:spacing w:val="0"/>
          <w:sz w:val="24"/>
          <w:szCs w:val="24"/>
          <w:shd w:val="clear" w:fill="FFFFFF"/>
          <w:lang w:val="en-US"/>
          <w14:textFill>
            <w14:solidFill>
              <w14:schemeClr w14:val="tx1"/>
            </w14:solidFill>
          </w14:textFill>
        </w:rPr>
        <w:t xml:space="preserve">) </w:t>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xml:space="preserve">specification allows exchange of messages between devices. </w:t>
      </w:r>
    </w:p>
    <w:p>
      <w:pPr>
        <w:keepNext w:val="0"/>
        <w:keepLines w:val="0"/>
        <w:widowControl/>
        <w:numPr>
          <w:ilvl w:val="0"/>
          <w:numId w:val="15"/>
        </w:numPr>
        <w:suppressLineNumbers w:val="0"/>
        <w:spacing w:before="0" w:beforeAutospacing="1" w:after="21" w:afterAutospacing="0"/>
        <w:ind w:left="420" w:leftChars="0" w:hanging="420" w:firstLineChars="0"/>
        <w:jc w:val="both"/>
        <w:rPr>
          <w:rFonts w:hint="default" w:ascii="Calibri" w:hAnsi="Calibri" w:eastAsia="sans-serif"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Mostly used for automotive handsfree use. The MAP profile can also be used for other uses that require the exchange of messages between two devices</w:t>
      </w:r>
      <w:r>
        <w:rPr>
          <w:rFonts w:hint="default" w:ascii="Calibri" w:hAnsi="Calibri" w:eastAsia="sans-serif" w:cs="Calibri"/>
          <w:i w:val="0"/>
          <w:caps w:val="0"/>
          <w:color w:val="000000" w:themeColor="text1"/>
          <w:spacing w:val="0"/>
          <w:sz w:val="24"/>
          <w:szCs w:val="24"/>
          <w:shd w:val="clear" w:fill="FFFFFF"/>
          <w:lang w:val="en-US"/>
          <w14:textFill>
            <w14:solidFill>
              <w14:schemeClr w14:val="tx1"/>
            </w14:solidFill>
          </w14:textFill>
        </w:rPr>
        <w:t>.</w:t>
      </w:r>
    </w:p>
    <w:p>
      <w:pPr>
        <w:keepNext w:val="0"/>
        <w:keepLines w:val="0"/>
        <w:widowControl/>
        <w:numPr>
          <w:ilvl w:val="0"/>
          <w:numId w:val="0"/>
        </w:numPr>
        <w:suppressLineNumbers w:val="0"/>
        <w:spacing w:before="0" w:beforeAutospacing="1" w:after="21" w:afterAutospacing="0"/>
        <w:ind w:leftChars="0"/>
        <w:jc w:val="both"/>
        <w:rPr>
          <w:rFonts w:hint="default" w:ascii="Calibri" w:hAnsi="Calibri" w:eastAsia="sans-serif" w:cs="Calibri"/>
          <w:b/>
          <w:bCs/>
          <w:i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sans-serif" w:cs="Calibri"/>
          <w:b/>
          <w:bCs/>
          <w:i w:val="0"/>
          <w:caps w:val="0"/>
          <w:color w:val="000000" w:themeColor="text1"/>
          <w:spacing w:val="0"/>
          <w:sz w:val="28"/>
          <w:szCs w:val="28"/>
          <w:shd w:val="clear" w:fill="FFFFFF"/>
          <w:lang w:val="en-US"/>
          <w14:textFill>
            <w14:solidFill>
              <w14:schemeClr w14:val="tx1"/>
            </w14:solidFill>
          </w14:textFill>
        </w:rPr>
        <w:t>Object Push Profile(OPP):</w:t>
      </w:r>
    </w:p>
    <w:p>
      <w:pPr>
        <w:keepNext w:val="0"/>
        <w:keepLines w:val="0"/>
        <w:widowControl/>
        <w:numPr>
          <w:ilvl w:val="0"/>
          <w:numId w:val="0"/>
        </w:numPr>
        <w:suppressLineNumbers w:val="0"/>
        <w:spacing w:before="0" w:beforeAutospacing="1" w:after="21" w:afterAutospacing="0"/>
        <w:ind w:leftChars="0"/>
        <w:jc w:val="both"/>
        <w:rPr>
          <w:rFonts w:hint="default" w:ascii="Calibri" w:hAnsi="Calibri" w:eastAsia="sans-serif" w:cs="Calibri"/>
          <w:b/>
          <w:bCs/>
          <w:i w:val="0"/>
          <w:caps w:val="0"/>
          <w:color w:val="000000" w:themeColor="text1"/>
          <w:spacing w:val="0"/>
          <w:sz w:val="28"/>
          <w:szCs w:val="28"/>
          <w:shd w:val="clear" w:fill="FFFFFF"/>
          <w:lang w:val="en-US"/>
          <w14:textFill>
            <w14:solidFill>
              <w14:schemeClr w14:val="tx1"/>
            </w14:solidFill>
          </w14:textFill>
        </w:rPr>
      </w:pPr>
    </w:p>
    <w:p>
      <w:pPr>
        <w:keepNext w:val="0"/>
        <w:keepLines w:val="0"/>
        <w:widowControl/>
        <w:numPr>
          <w:ilvl w:val="0"/>
          <w:numId w:val="0"/>
        </w:numPr>
        <w:suppressLineNumbers w:val="0"/>
        <w:spacing w:before="0" w:beforeAutospacing="1" w:after="21" w:afterAutospacing="0"/>
        <w:ind w:leftChars="0"/>
        <w:jc w:val="both"/>
        <w:rPr>
          <w:rFonts w:hint="default" w:ascii="Calibri" w:hAnsi="Calibri" w:eastAsia="sans-serif" w:cs="Calibri"/>
          <w:b/>
          <w:bCs/>
          <w:i w:val="0"/>
          <w:caps w:val="0"/>
          <w:color w:val="000000" w:themeColor="text1"/>
          <w:spacing w:val="0"/>
          <w:sz w:val="28"/>
          <w:szCs w:val="28"/>
          <w:shd w:val="clear" w:fill="FFFFFF"/>
          <w:lang w:val="en-US"/>
          <w14:textFill>
            <w14:solidFill>
              <w14:schemeClr w14:val="tx1"/>
            </w14:solidFill>
          </w14:textFill>
        </w:rPr>
      </w:pPr>
      <w:bookmarkStart w:id="1" w:name="_GoBack"/>
      <w:bookmarkEnd w:id="1"/>
    </w:p>
    <w:p>
      <w:pPr>
        <w:pStyle w:val="7"/>
        <w:keepNext w:val="0"/>
        <w:keepLines w:val="0"/>
        <w:widowControl/>
        <w:numPr>
          <w:ilvl w:val="0"/>
          <w:numId w:val="15"/>
        </w:numPr>
        <w:suppressLineNumbers w:val="0"/>
        <w:shd w:val="clear" w:fill="FFFFFF"/>
        <w:spacing w:before="105" w:beforeAutospacing="0" w:after="105" w:afterAutospacing="0"/>
        <w:ind w:left="420" w:leftChars="0" w:right="0" w:hanging="420" w:firstLineChars="0"/>
        <w:jc w:val="both"/>
        <w:rPr>
          <w:rFonts w:hint="default" w:ascii="Calibri" w:hAnsi="Calibri" w:eastAsia="sans-serif" w:cs="Calibri"/>
          <w:i w:val="0"/>
          <w:caps w:val="0"/>
          <w:color w:val="000000" w:themeColor="text1"/>
          <w:spacing w:val="0"/>
          <w:sz w:val="24"/>
          <w:szCs w:val="24"/>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A basic profile for sending "objects" such as pictures,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"https://en.wikipedia.org/wiki/VCard" \o "VCard"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virtual business cards</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or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"https://en.wikipedia.org/wiki/VCalendar" \o "VCalendar"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appointment details</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xml:space="preserve">. </w:t>
      </w:r>
    </w:p>
    <w:p>
      <w:pPr>
        <w:pStyle w:val="7"/>
        <w:keepNext w:val="0"/>
        <w:keepLines w:val="0"/>
        <w:widowControl/>
        <w:numPr>
          <w:ilvl w:val="0"/>
          <w:numId w:val="15"/>
        </w:numPr>
        <w:suppressLineNumbers w:val="0"/>
        <w:shd w:val="clear" w:fill="FFFFFF"/>
        <w:spacing w:before="105" w:beforeAutospacing="0" w:after="105" w:afterAutospacing="0"/>
        <w:ind w:left="420" w:leftChars="0" w:right="0" w:hanging="420" w:firstLineChars="0"/>
        <w:jc w:val="both"/>
        <w:rPr>
          <w:rFonts w:hint="default" w:ascii="Calibri" w:hAnsi="Calibri" w:eastAsia="sans-serif" w:cs="Calibri"/>
          <w:i w:val="0"/>
          <w:caps w:val="0"/>
          <w:color w:val="000000" w:themeColor="text1"/>
          <w:spacing w:val="0"/>
          <w:sz w:val="24"/>
          <w:szCs w:val="24"/>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It is called push because the transfers are always instigated by the sender (client), not the receiver (server).</w:t>
      </w:r>
    </w:p>
    <w:p>
      <w:pPr>
        <w:pStyle w:val="7"/>
        <w:keepNext w:val="0"/>
        <w:keepLines w:val="0"/>
        <w:widowControl/>
        <w:numPr>
          <w:ilvl w:val="0"/>
          <w:numId w:val="15"/>
        </w:numPr>
        <w:suppressLineNumbers w:val="0"/>
        <w:shd w:val="clear" w:fill="FFFFFF"/>
        <w:spacing w:before="105" w:beforeAutospacing="0" w:after="105" w:afterAutospacing="0"/>
        <w:ind w:left="420" w:leftChars="0" w:right="0" w:hanging="420" w:firstLineChars="0"/>
        <w:jc w:val="both"/>
        <w:rPr>
          <w:rFonts w:hint="default" w:ascii="Calibri" w:hAnsi="Calibri" w:eastAsia="sans-serif" w:cs="Calibri"/>
          <w:i w:val="0"/>
          <w:caps w:val="0"/>
          <w:color w:val="000000" w:themeColor="text1"/>
          <w:spacing w:val="0"/>
          <w:sz w:val="24"/>
          <w:szCs w:val="24"/>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OPP uses the APIs of OBEX profile and the OBEX operations which are used in OPP are connect, disconnect, put, get and abort.</w:t>
      </w:r>
    </w:p>
    <w:p>
      <w:pPr>
        <w:keepNext w:val="0"/>
        <w:keepLines w:val="0"/>
        <w:widowControl/>
        <w:numPr>
          <w:ilvl w:val="0"/>
          <w:numId w:val="0"/>
        </w:numPr>
        <w:suppressLineNumbers w:val="0"/>
        <w:spacing w:before="0" w:beforeAutospacing="1" w:after="21" w:afterAutospacing="0"/>
        <w:ind w:leftChars="0"/>
        <w:jc w:val="both"/>
        <w:rPr>
          <w:rFonts w:hint="default" w:ascii="Calibri" w:hAnsi="Calibri" w:eastAsia="sans-serif" w:cs="Calibri"/>
          <w:b/>
          <w:bCs/>
          <w:i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sans-serif" w:cs="Calibri"/>
          <w:b/>
          <w:bCs/>
          <w:i w:val="0"/>
          <w:caps w:val="0"/>
          <w:color w:val="000000" w:themeColor="text1"/>
          <w:spacing w:val="0"/>
          <w:sz w:val="28"/>
          <w:szCs w:val="28"/>
          <w:shd w:val="clear" w:fill="FFFFFF"/>
          <w:lang w:val="en-US"/>
          <w14:textFill>
            <w14:solidFill>
              <w14:schemeClr w14:val="tx1"/>
            </w14:solidFill>
          </w14:textFill>
        </w:rPr>
        <w:t>Personal Area Networking Profile(PAN):</w:t>
      </w:r>
    </w:p>
    <w:p>
      <w:pPr>
        <w:keepNext w:val="0"/>
        <w:keepLines w:val="0"/>
        <w:widowControl/>
        <w:numPr>
          <w:ilvl w:val="0"/>
          <w:numId w:val="0"/>
        </w:numPr>
        <w:suppressLineNumbers w:val="0"/>
        <w:spacing w:before="0" w:beforeAutospacing="1" w:after="21" w:afterAutospacing="0"/>
        <w:ind w:leftChars="0"/>
        <w:jc w:val="both"/>
        <w:rPr>
          <w:rFonts w:hint="default" w:ascii="Calibri" w:hAnsi="Calibri" w:eastAsia="sans-serif"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This profile is intended to allow the use of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"https://en.wikipedia.org/wiki/Bluetooth_protocols" \l "Bluetooth_network_encapsulation_protocol_.28BNEP.29" \o "Bluetooth protocols"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Bluetooth Network Encapsulation Protocol</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on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"https://en.wikipedia.org/wiki/Network_layer" \o "Network layer"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Layer 3</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protocols for transport over a Bluetooth link.</w:t>
      </w:r>
    </w:p>
    <w:p>
      <w:pPr>
        <w:keepNext w:val="0"/>
        <w:keepLines w:val="0"/>
        <w:widowControl/>
        <w:numPr>
          <w:ilvl w:val="0"/>
          <w:numId w:val="0"/>
        </w:numPr>
        <w:suppressLineNumbers w:val="0"/>
        <w:spacing w:before="122" w:beforeAutospacing="0" w:after="0" w:afterAutospacing="1"/>
        <w:ind w:leftChars="0"/>
        <w:jc w:val="both"/>
        <w:rPr>
          <w:rFonts w:hint="default" w:ascii="Calibri" w:hAnsi="Calibri" w:eastAsia="sans-serif" w:cs="Calibri"/>
          <w:b/>
          <w:bCs/>
          <w:i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sans-serif" w:cs="Calibri"/>
          <w:b/>
          <w:bCs/>
          <w:i w:val="0"/>
          <w:caps w:val="0"/>
          <w:color w:val="000000" w:themeColor="text1"/>
          <w:spacing w:val="0"/>
          <w:sz w:val="28"/>
          <w:szCs w:val="28"/>
          <w:shd w:val="clear" w:fill="FFFFFF"/>
          <w:lang w:val="en-US"/>
          <w14:textFill>
            <w14:solidFill>
              <w14:schemeClr w14:val="tx1"/>
            </w14:solidFill>
          </w14:textFill>
        </w:rPr>
        <w:t>Phone Book Access Profile(PBAP,PBA):</w:t>
      </w:r>
    </w:p>
    <w:p>
      <w:pPr>
        <w:pStyle w:val="7"/>
        <w:keepNext w:val="0"/>
        <w:keepLines w:val="0"/>
        <w:widowControl/>
        <w:suppressLineNumbers w:val="0"/>
        <w:shd w:val="clear" w:fill="FFFFFF"/>
        <w:spacing w:before="105" w:beforeAutospacing="0" w:after="105" w:afterAutospacing="0"/>
        <w:ind w:left="0" w:right="0" w:firstLine="0"/>
        <w:jc w:val="both"/>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lang w:val="en-US"/>
          <w14:textFill>
            <w14:solidFill>
              <w14:schemeClr w14:val="tx1"/>
            </w14:solidFill>
          </w14:textFill>
        </w:rPr>
        <w:t xml:space="preserve">It </w:t>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allows exchange of Phone Book Objects between devices. It is likely to be used between a car kit and a mobile phone to:</w:t>
      </w:r>
    </w:p>
    <w:p>
      <w:pPr>
        <w:pStyle w:val="7"/>
        <w:keepNext w:val="0"/>
        <w:keepLines w:val="0"/>
        <w:widowControl/>
        <w:numPr>
          <w:ilvl w:val="0"/>
          <w:numId w:val="15"/>
        </w:numPr>
        <w:suppressLineNumbers w:val="0"/>
        <w:shd w:val="clear" w:fill="FFFFFF"/>
        <w:spacing w:before="105" w:beforeAutospacing="0" w:after="105" w:afterAutospacing="0"/>
        <w:ind w:left="420" w:leftChars="0" w:right="0" w:hanging="420" w:firstLineChars="0"/>
        <w:jc w:val="both"/>
        <w:rPr>
          <w:rFonts w:hint="default" w:ascii="Calibri" w:hAnsi="Calibri" w:cs="Calibri"/>
          <w:color w:val="000000" w:themeColor="text1"/>
          <w:sz w:val="24"/>
          <w:szCs w:val="24"/>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allow the car kit to display the name of the incoming caller;</w:t>
      </w:r>
    </w:p>
    <w:p>
      <w:pPr>
        <w:pStyle w:val="7"/>
        <w:keepNext w:val="0"/>
        <w:keepLines w:val="0"/>
        <w:widowControl/>
        <w:numPr>
          <w:ilvl w:val="0"/>
          <w:numId w:val="15"/>
        </w:numPr>
        <w:suppressLineNumbers w:val="0"/>
        <w:shd w:val="clear" w:fill="FFFFFF"/>
        <w:spacing w:before="105" w:beforeAutospacing="0" w:after="105" w:afterAutospacing="0"/>
        <w:ind w:left="420" w:leftChars="0" w:right="0" w:hanging="420" w:firstLineChars="0"/>
        <w:jc w:val="both"/>
        <w:rPr>
          <w:rFonts w:hint="default" w:ascii="Calibri" w:hAnsi="Calibri" w:cs="Calibri"/>
          <w:color w:val="000000" w:themeColor="text1"/>
          <w:sz w:val="24"/>
          <w:szCs w:val="24"/>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allow the car kit to download the phone book so the user can initiate a call from the car display.</w:t>
      </w:r>
    </w:p>
    <w:p>
      <w:pPr>
        <w:pStyle w:val="7"/>
        <w:keepNext w:val="0"/>
        <w:keepLines w:val="0"/>
        <w:widowControl/>
        <w:suppressLineNumbers w:val="0"/>
        <w:shd w:val="clear" w:fill="FFFFFF"/>
        <w:spacing w:before="105" w:beforeAutospacing="0" w:after="105" w:afterAutospacing="0"/>
        <w:ind w:left="0" w:right="0" w:firstLine="0"/>
        <w:jc w:val="both"/>
        <w:rPr>
          <w:rFonts w:hint="default" w:ascii="Calibri" w:hAnsi="Calibri" w:eastAsia="sans-serif" w:cs="Calibri"/>
          <w:i w:val="0"/>
          <w:caps w:val="0"/>
          <w:color w:val="000000" w:themeColor="text1"/>
          <w:spacing w:val="0"/>
          <w:sz w:val="24"/>
          <w:szCs w:val="24"/>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The profile consists of two roles:</w:t>
      </w:r>
    </w:p>
    <w:p>
      <w:pPr>
        <w:keepNext w:val="0"/>
        <w:keepLines w:val="0"/>
        <w:widowControl/>
        <w:numPr>
          <w:ilvl w:val="0"/>
          <w:numId w:val="16"/>
        </w:numPr>
        <w:suppressLineNumbers w:val="0"/>
        <w:spacing w:before="0" w:beforeAutospacing="1" w:after="21" w:afterAutospacing="0"/>
        <w:ind w:left="336" w:hanging="360"/>
        <w:jc w:val="both"/>
        <w:rPr>
          <w:rFonts w:hint="default" w:ascii="Calibri" w:hAnsi="Calibri" w:cs="Calibri"/>
          <w:color w:val="000000" w:themeColor="text1"/>
          <w:sz w:val="24"/>
          <w:szCs w:val="24"/>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PSE - Phone Book Server Equipment for the side delivering phonebook data, like a mobile phone</w:t>
      </w:r>
    </w:p>
    <w:p>
      <w:pPr>
        <w:keepNext w:val="0"/>
        <w:keepLines w:val="0"/>
        <w:widowControl/>
        <w:numPr>
          <w:ilvl w:val="0"/>
          <w:numId w:val="16"/>
        </w:numPr>
        <w:suppressLineNumbers w:val="0"/>
        <w:spacing w:before="0" w:beforeAutospacing="1" w:after="21" w:afterAutospacing="0"/>
        <w:ind w:left="336" w:hanging="360"/>
        <w:jc w:val="both"/>
        <w:rPr>
          <w:rFonts w:hint="default" w:ascii="Calibri" w:hAnsi="Calibri" w:cs="Calibri"/>
          <w:color w:val="000000" w:themeColor="text1"/>
          <w:sz w:val="24"/>
          <w:szCs w:val="24"/>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PCE - Phone Book Client Equipment, for the device receiving this data, like a personal navigation device (PND)</w:t>
      </w:r>
      <w:r>
        <w:rPr>
          <w:rFonts w:hint="default" w:ascii="Calibri" w:hAnsi="Calibri" w:eastAsia="sans-serif" w:cs="Calibri"/>
          <w:i w:val="0"/>
          <w:caps w:val="0"/>
          <w:color w:val="000000" w:themeColor="text1"/>
          <w:spacing w:val="0"/>
          <w:sz w:val="24"/>
          <w:szCs w:val="24"/>
          <w:shd w:val="clear" w:fill="FFFFFF"/>
          <w:lang w:val="en-US"/>
          <w14:textFill>
            <w14:solidFill>
              <w14:schemeClr w14:val="tx1"/>
            </w14:solidFill>
          </w14:textFill>
        </w:rPr>
        <w:t>.</w:t>
      </w:r>
    </w:p>
    <w:p>
      <w:pPr>
        <w:keepNext w:val="0"/>
        <w:keepLines w:val="0"/>
        <w:widowControl/>
        <w:numPr>
          <w:ilvl w:val="0"/>
          <w:numId w:val="0"/>
        </w:numPr>
        <w:suppressLineNumbers w:val="0"/>
        <w:spacing w:before="0" w:beforeAutospacing="1" w:after="21" w:afterAutospacing="0"/>
        <w:ind w:left="-24" w:leftChars="0"/>
        <w:jc w:val="both"/>
        <w:rPr>
          <w:rFonts w:hint="default" w:ascii="Calibri" w:hAnsi="Calibri" w:eastAsia="sans-serif" w:cs="Calibri"/>
          <w:b/>
          <w:bCs/>
          <w:i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sans-serif" w:cs="Calibri"/>
          <w:b/>
          <w:bCs/>
          <w:i w:val="0"/>
          <w:caps w:val="0"/>
          <w:color w:val="000000" w:themeColor="text1"/>
          <w:spacing w:val="0"/>
          <w:sz w:val="28"/>
          <w:szCs w:val="28"/>
          <w:shd w:val="clear" w:fill="FFFFFF"/>
          <w:lang w:val="en-US"/>
          <w14:textFill>
            <w14:solidFill>
              <w14:schemeClr w14:val="tx1"/>
            </w14:solidFill>
          </w14:textFill>
        </w:rPr>
        <w:t>Serial Port Profile(SPP):</w:t>
      </w:r>
    </w:p>
    <w:p>
      <w:pPr>
        <w:pStyle w:val="7"/>
        <w:keepNext w:val="0"/>
        <w:keepLines w:val="0"/>
        <w:widowControl/>
        <w:numPr>
          <w:ilvl w:val="0"/>
          <w:numId w:val="17"/>
        </w:numPr>
        <w:suppressLineNumbers w:val="0"/>
        <w:shd w:val="clear" w:fill="FFFFFF"/>
        <w:spacing w:before="105" w:beforeAutospacing="0" w:after="105" w:afterAutospacing="0"/>
        <w:ind w:left="420" w:leftChars="0" w:right="0" w:hanging="420" w:firstLineChars="0"/>
        <w:rPr>
          <w:rFonts w:hint="default" w:ascii="Calibri" w:hAnsi="Calibri" w:eastAsia="sans-serif" w:cs="Calibri"/>
          <w:i w:val="0"/>
          <w:caps w:val="0"/>
          <w:color w:val="000000" w:themeColor="text1"/>
          <w:spacing w:val="0"/>
          <w:sz w:val="24"/>
          <w:szCs w:val="24"/>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This profile is based on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"https://en.wikipedia.org/wiki/European_Telecommunications_Standards_Institute" \o "European Telecommunications Standards Institute"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ETSI</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07.10 and the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"https://en.wikipedia.org/wiki/RFCOMM" \o "RFCOMM"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RFCOMM</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xml:space="preserve"> protocol. </w:t>
      </w:r>
    </w:p>
    <w:p>
      <w:pPr>
        <w:pStyle w:val="7"/>
        <w:keepNext w:val="0"/>
        <w:keepLines w:val="0"/>
        <w:widowControl/>
        <w:numPr>
          <w:ilvl w:val="0"/>
          <w:numId w:val="17"/>
        </w:numPr>
        <w:suppressLineNumbers w:val="0"/>
        <w:shd w:val="clear" w:fill="FFFFFF"/>
        <w:spacing w:before="105" w:beforeAutospacing="0" w:after="105" w:afterAutospacing="0"/>
        <w:ind w:left="420" w:leftChars="0" w:right="0" w:hanging="420" w:firstLineChars="0"/>
        <w:rPr>
          <w:rFonts w:hint="default" w:ascii="Calibri" w:hAnsi="Calibri" w:eastAsia="sans-serif" w:cs="Calibri"/>
          <w:i w:val="0"/>
          <w:caps w:val="0"/>
          <w:color w:val="000000" w:themeColor="text1"/>
          <w:spacing w:val="0"/>
          <w:sz w:val="24"/>
          <w:szCs w:val="24"/>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It emulates a serial cable to provide a simple substitute for existing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"https://en.wikipedia.org/wiki/RS-232" \o "RS-232"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RS-232</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xml:space="preserve">, including the familiar control signals. </w:t>
      </w:r>
    </w:p>
    <w:p>
      <w:pPr>
        <w:pStyle w:val="7"/>
        <w:keepNext w:val="0"/>
        <w:keepLines w:val="0"/>
        <w:widowControl/>
        <w:numPr>
          <w:ilvl w:val="0"/>
          <w:numId w:val="17"/>
        </w:numPr>
        <w:suppressLineNumbers w:val="0"/>
        <w:shd w:val="clear" w:fill="FFFFFF"/>
        <w:spacing w:before="105" w:beforeAutospacing="0" w:after="105" w:afterAutospacing="0"/>
        <w:ind w:left="420" w:leftChars="0" w:right="0" w:hanging="420" w:firstLineChars="0"/>
        <w:rPr>
          <w:rFonts w:hint="default" w:ascii="Calibri" w:hAnsi="Calibri" w:eastAsia="sans-serif" w:cs="Calibri"/>
          <w:i w:val="0"/>
          <w:caps w:val="0"/>
          <w:color w:val="000000" w:themeColor="text1"/>
          <w:spacing w:val="0"/>
          <w:sz w:val="24"/>
          <w:szCs w:val="24"/>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It is the basis for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"https://en.wikipedia.org/wiki/Dial-up_networking" \o "Dial-up networking"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DUN</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"https://en.wikipedia.org/wiki/FAX" \o "FAX"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FAX</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HSP and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"https://en.wikipedia.org/wiki/AVRCP" \o "AVRCP"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AVRCP</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w:t>
      </w:r>
    </w:p>
    <w:p>
      <w:pPr>
        <w:pStyle w:val="7"/>
        <w:keepNext w:val="0"/>
        <w:keepLines w:val="0"/>
        <w:widowControl/>
        <w:numPr>
          <w:ilvl w:val="0"/>
          <w:numId w:val="17"/>
        </w:numPr>
        <w:suppressLineNumbers w:val="0"/>
        <w:shd w:val="clear" w:fill="FFFFFF"/>
        <w:spacing w:before="105" w:beforeAutospacing="0" w:after="105" w:afterAutospacing="0"/>
        <w:ind w:left="420" w:leftChars="0" w:right="0" w:hanging="420" w:firstLineChars="0"/>
        <w:rPr>
          <w:rFonts w:hint="default" w:ascii="Calibri" w:hAnsi="Calibri" w:eastAsia="sans-serif" w:cs="Calibri"/>
          <w:i w:val="0"/>
          <w:caps w:val="0"/>
          <w:color w:val="000000" w:themeColor="text1"/>
          <w:spacing w:val="0"/>
          <w:sz w:val="24"/>
          <w:szCs w:val="24"/>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SPP maximum payload capacity is 128 bytes.</w:t>
      </w:r>
    </w:p>
    <w:p>
      <w:pPr>
        <w:pStyle w:val="7"/>
        <w:keepNext w:val="0"/>
        <w:keepLines w:val="0"/>
        <w:widowControl/>
        <w:numPr>
          <w:ilvl w:val="0"/>
          <w:numId w:val="17"/>
        </w:numPr>
        <w:suppressLineNumbers w:val="0"/>
        <w:shd w:val="clear" w:fill="FFFFFF"/>
        <w:spacing w:before="105" w:beforeAutospacing="0" w:after="105" w:afterAutospacing="0"/>
        <w:ind w:left="420" w:leftChars="0" w:right="0" w:hanging="420" w:firstLineChars="0"/>
        <w:rPr>
          <w:rFonts w:hint="default" w:ascii="Calibri" w:hAnsi="Calibri" w:eastAsia="sans-serif" w:cs="Calibri"/>
          <w:b/>
          <w:bCs/>
          <w:i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Serial Port Profile defines how to set up virtual serial ports and connect two Bluetooth enabled devices.</w:t>
      </w:r>
    </w:p>
    <w:p>
      <w:pPr>
        <w:pStyle w:val="7"/>
        <w:keepNext w:val="0"/>
        <w:keepLines w:val="0"/>
        <w:widowControl/>
        <w:numPr>
          <w:ilvl w:val="0"/>
          <w:numId w:val="17"/>
        </w:numPr>
        <w:suppressLineNumbers w:val="0"/>
        <w:shd w:val="clear" w:fill="FFFFFF"/>
        <w:spacing w:before="105" w:beforeAutospacing="0" w:after="105" w:afterAutospacing="0"/>
        <w:ind w:left="420" w:leftChars="0" w:right="0" w:hanging="420" w:firstLineChars="0"/>
        <w:rPr>
          <w:rFonts w:hint="default" w:ascii="Calibri" w:hAnsi="Calibri" w:eastAsia="sans-serif" w:cs="Calibri"/>
          <w:b/>
          <w:bCs/>
          <w:i w:val="0"/>
          <w:caps w:val="0"/>
          <w:color w:val="000000" w:themeColor="text1"/>
          <w:spacing w:val="0"/>
          <w:sz w:val="28"/>
          <w:szCs w:val="28"/>
          <w:shd w:val="clear" w:fill="FFFFFF"/>
          <w:lang w:val="en-US"/>
          <w14:textFill>
            <w14:solidFill>
              <w14:schemeClr w14:val="tx1"/>
            </w14:solidFill>
          </w14:textFill>
        </w:rPr>
      </w:pPr>
    </w:p>
    <w:p>
      <w:pPr>
        <w:keepNext w:val="0"/>
        <w:keepLines w:val="0"/>
        <w:widowControl/>
        <w:numPr>
          <w:ilvl w:val="0"/>
          <w:numId w:val="0"/>
        </w:numPr>
        <w:suppressLineNumbers w:val="0"/>
        <w:spacing w:before="0" w:beforeAutospacing="1" w:after="21" w:afterAutospacing="0"/>
        <w:ind w:left="-24" w:leftChars="0"/>
        <w:jc w:val="both"/>
        <w:rPr>
          <w:rFonts w:hint="default" w:ascii="Calibri" w:hAnsi="Calibri" w:eastAsia="sans-serif" w:cs="Calibri"/>
          <w:b/>
          <w:bCs/>
          <w:i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sans-serif" w:cs="Calibri"/>
          <w:b/>
          <w:bCs/>
          <w:i w:val="0"/>
          <w:caps w:val="0"/>
          <w:color w:val="000000" w:themeColor="text1"/>
          <w:spacing w:val="0"/>
          <w:sz w:val="28"/>
          <w:szCs w:val="28"/>
          <w:shd w:val="clear" w:fill="FFFFFF"/>
          <w:lang w:val="en-US"/>
          <w14:textFill>
            <w14:solidFill>
              <w14:schemeClr w14:val="tx1"/>
            </w14:solidFill>
          </w14:textFill>
        </w:rPr>
        <w:t>Service Discovery Application Profile(SDAP):</w:t>
      </w:r>
    </w:p>
    <w:p>
      <w:pPr>
        <w:keepNext w:val="0"/>
        <w:keepLines w:val="0"/>
        <w:widowControl/>
        <w:numPr>
          <w:ilvl w:val="0"/>
          <w:numId w:val="17"/>
        </w:numPr>
        <w:suppressLineNumbers w:val="0"/>
        <w:spacing w:before="0" w:beforeAutospacing="1" w:after="21" w:afterAutospacing="0"/>
        <w:ind w:left="420" w:leftChars="0" w:hanging="420" w:firstLineChars="0"/>
        <w:jc w:val="both"/>
        <w:rPr>
          <w:rFonts w:hint="default" w:ascii="Calibri" w:hAnsi="Calibri" w:eastAsia="sans-serif"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xml:space="preserve">SDAP describes how an application should use SDP to discover services on a remote device. </w:t>
      </w:r>
    </w:p>
    <w:p>
      <w:pPr>
        <w:keepNext w:val="0"/>
        <w:keepLines w:val="0"/>
        <w:widowControl/>
        <w:numPr>
          <w:ilvl w:val="0"/>
          <w:numId w:val="17"/>
        </w:numPr>
        <w:suppressLineNumbers w:val="0"/>
        <w:spacing w:before="0" w:beforeAutospacing="1" w:after="21" w:afterAutospacing="0"/>
        <w:ind w:left="420" w:leftChars="0" w:hanging="420" w:firstLineChars="0"/>
        <w:jc w:val="both"/>
        <w:rPr>
          <w:rFonts w:hint="default" w:ascii="Calibri" w:hAnsi="Calibri" w:eastAsia="sans-serif"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SDAP requires that any application be able to find out what services are available on any Bluetooth enabled device it connects to.</w:t>
      </w:r>
    </w:p>
    <w:p>
      <w:pPr>
        <w:keepNext w:val="0"/>
        <w:keepLines w:val="0"/>
        <w:widowControl/>
        <w:numPr>
          <w:ilvl w:val="0"/>
          <w:numId w:val="0"/>
        </w:numPr>
        <w:suppressLineNumbers w:val="0"/>
        <w:spacing w:before="0" w:beforeAutospacing="1" w:after="21" w:afterAutospacing="0"/>
        <w:ind w:leftChars="0"/>
        <w:jc w:val="both"/>
        <w:rPr>
          <w:rFonts w:hint="default" w:ascii="Calibri" w:hAnsi="Calibri" w:eastAsia="sans-serif" w:cs="Calibri"/>
          <w:b/>
          <w:bCs/>
          <w:i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sans-serif" w:cs="Calibri"/>
          <w:b/>
          <w:bCs/>
          <w:i w:val="0"/>
          <w:caps w:val="0"/>
          <w:color w:val="000000" w:themeColor="text1"/>
          <w:spacing w:val="0"/>
          <w:sz w:val="28"/>
          <w:szCs w:val="28"/>
          <w:shd w:val="clear" w:fill="FFFFFF"/>
          <w:lang w:val="en-US"/>
          <w14:textFill>
            <w14:solidFill>
              <w14:schemeClr w14:val="tx1"/>
            </w14:solidFill>
          </w14:textFill>
        </w:rPr>
        <w:t>SIM Access Profile(SAP,SIM,rSAP):</w:t>
      </w:r>
    </w:p>
    <w:p>
      <w:pPr>
        <w:keepNext w:val="0"/>
        <w:keepLines w:val="0"/>
        <w:widowControl/>
        <w:numPr>
          <w:ilvl w:val="0"/>
          <w:numId w:val="0"/>
        </w:numPr>
        <w:suppressLineNumbers w:val="0"/>
        <w:spacing w:before="0" w:beforeAutospacing="1" w:after="21" w:afterAutospacing="0"/>
        <w:ind w:leftChars="0"/>
        <w:jc w:val="both"/>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This profile allows devices such as car phones with built-in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"https://en.wikipedia.org/wiki/Global_System_for_Mobile_Communications" \o "Global System for Mobile Communications"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GSM</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transceivers to connect to a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"https://en.wikipedia.org/wiki/Subscriber_Identity_Module" \o "Subscriber Identity Module"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SIM card</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in a Bluetooth enabled phone, thus the car phone itself doesn't require a separate SIM card.</w:t>
      </w:r>
    </w:p>
    <w:p>
      <w:pPr>
        <w:keepNext w:val="0"/>
        <w:keepLines w:val="0"/>
        <w:widowControl/>
        <w:numPr>
          <w:ilvl w:val="0"/>
          <w:numId w:val="0"/>
        </w:numPr>
        <w:suppressLineNumbers w:val="0"/>
        <w:spacing w:before="0" w:beforeAutospacing="1" w:after="21" w:afterAutospacing="0"/>
        <w:ind w:leftChars="0"/>
        <w:jc w:val="both"/>
        <w:rPr>
          <w:rFonts w:hint="default" w:ascii="Calibri" w:hAnsi="Calibri" w:eastAsia="sans-serif" w:cs="Calibri"/>
          <w:b/>
          <w:bCs/>
          <w:i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sans-serif" w:cs="Calibri"/>
          <w:b/>
          <w:bCs/>
          <w:i w:val="0"/>
          <w:caps w:val="0"/>
          <w:color w:val="000000" w:themeColor="text1"/>
          <w:spacing w:val="0"/>
          <w:sz w:val="28"/>
          <w:szCs w:val="28"/>
          <w:shd w:val="clear" w:fill="FFFFFF"/>
          <w:lang w:val="en-US"/>
          <w14:textFill>
            <w14:solidFill>
              <w14:schemeClr w14:val="tx1"/>
            </w14:solidFill>
          </w14:textFill>
        </w:rPr>
        <w:t>Video Distribution Profile(VDP):</w:t>
      </w:r>
    </w:p>
    <w:p>
      <w:pPr>
        <w:keepNext w:val="0"/>
        <w:keepLines w:val="0"/>
        <w:widowControl/>
        <w:numPr>
          <w:ilvl w:val="0"/>
          <w:numId w:val="0"/>
        </w:numPr>
        <w:suppressLineNumbers w:val="0"/>
        <w:spacing w:before="0" w:beforeAutospacing="1" w:after="21" w:afterAutospacing="0"/>
        <w:ind w:leftChars="0"/>
        <w:jc w:val="both"/>
        <w:rPr>
          <w:rFonts w:hint="default" w:ascii="Calibri" w:hAnsi="Calibri" w:eastAsia="sans-serif"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This profile allows the transport of a video stream. It could be used for streaming a recorded video from a PC media center to a portable player, or a live video from a digital video camera to a TV.</w:t>
      </w:r>
    </w:p>
    <w:p>
      <w:pPr>
        <w:pStyle w:val="7"/>
        <w:keepNext w:val="0"/>
        <w:keepLines w:val="0"/>
        <w:widowControl/>
        <w:numPr>
          <w:ilvl w:val="0"/>
          <w:numId w:val="0"/>
        </w:numPr>
        <w:suppressLineNumbers w:val="0"/>
        <w:shd w:val="clear" w:fill="FFFFFF"/>
        <w:spacing w:before="0" w:beforeAutospacing="0" w:after="175" w:afterAutospacing="0" w:line="240" w:lineRule="auto"/>
        <w:ind w:leftChars="0" w:right="0" w:rightChars="0"/>
        <w:jc w:val="both"/>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pPr>
    </w:p>
    <w:p>
      <w:pPr>
        <w:jc w:val="both"/>
        <w:rPr>
          <w:rFonts w:hint="default" w:ascii="Calibri" w:hAnsi="Calibri" w:eastAsia="SimSun" w:cs="Calibri"/>
          <w:b/>
          <w:bCs/>
          <w:sz w:val="28"/>
          <w:szCs w:val="28"/>
          <w:lang w:val="en-US"/>
        </w:rPr>
      </w:pPr>
      <w:r>
        <w:rPr>
          <w:rFonts w:hint="default" w:ascii="Calibri" w:hAnsi="Calibri" w:eastAsia="SimSun" w:cs="Calibri"/>
          <w:b/>
          <w:bCs/>
          <w:sz w:val="28"/>
          <w:szCs w:val="28"/>
        </w:rPr>
        <w:t>BLUETOOTH FRAME FORMAT</w:t>
      </w:r>
      <w:r>
        <w:rPr>
          <w:rFonts w:hint="default" w:ascii="Calibri" w:hAnsi="Calibri" w:eastAsia="SimSun" w:cs="Calibri"/>
          <w:b/>
          <w:bCs/>
          <w:sz w:val="28"/>
          <w:szCs w:val="28"/>
          <w:lang w:val="en-US"/>
        </w:rPr>
        <w:t>:</w:t>
      </w:r>
    </w:p>
    <w:p>
      <w:pPr>
        <w:numPr>
          <w:ilvl w:val="0"/>
          <w:numId w:val="17"/>
        </w:numPr>
        <w:ind w:left="420" w:leftChars="0" w:hanging="420" w:firstLineChars="0"/>
        <w:jc w:val="both"/>
        <w:rPr>
          <w:rFonts w:hint="default" w:ascii="Calibri" w:hAnsi="Calibri" w:eastAsia="SimSun" w:cs="Calibri"/>
          <w:b/>
          <w:bCs/>
          <w:sz w:val="24"/>
          <w:szCs w:val="24"/>
          <w:lang w:val="en-US"/>
        </w:rPr>
      </w:pPr>
      <w:r>
        <w:rPr>
          <w:rFonts w:hint="default" w:ascii="Calibri" w:hAnsi="Calibri" w:eastAsia="SimSun" w:cs="Calibri"/>
          <w:sz w:val="24"/>
          <w:szCs w:val="24"/>
        </w:rPr>
        <w:t xml:space="preserve">The function of the access code is to identify the packets exchanged within a piconet, where each piconet has a unique access code. </w:t>
      </w:r>
    </w:p>
    <w:p>
      <w:pPr>
        <w:numPr>
          <w:ilvl w:val="0"/>
          <w:numId w:val="17"/>
        </w:numPr>
        <w:ind w:left="420" w:leftChars="0" w:hanging="420" w:firstLineChars="0"/>
        <w:jc w:val="both"/>
        <w:rPr>
          <w:rFonts w:hint="default" w:ascii="Calibri" w:hAnsi="Calibri" w:eastAsia="SimSun" w:cs="Calibri"/>
          <w:b/>
          <w:bCs/>
          <w:sz w:val="24"/>
          <w:szCs w:val="24"/>
          <w:lang w:val="en-US"/>
        </w:rPr>
      </w:pPr>
      <w:r>
        <w:rPr>
          <w:rFonts w:hint="default" w:ascii="Calibri" w:hAnsi="Calibri" w:eastAsia="SimSun" w:cs="Calibri"/>
          <w:sz w:val="24"/>
          <w:szCs w:val="24"/>
        </w:rPr>
        <w:t xml:space="preserve">The access code is used to synchronize the slaves in a piconet to its master. </w:t>
      </w:r>
    </w:p>
    <w:p>
      <w:pPr>
        <w:numPr>
          <w:ilvl w:val="0"/>
          <w:numId w:val="17"/>
        </w:numPr>
        <w:ind w:left="420" w:leftChars="0" w:hanging="420" w:firstLineChars="0"/>
        <w:jc w:val="both"/>
        <w:rPr>
          <w:rFonts w:hint="default" w:ascii="Calibri" w:hAnsi="Calibri" w:eastAsia="SimSun" w:cs="Calibri"/>
          <w:b/>
          <w:bCs/>
          <w:sz w:val="24"/>
          <w:szCs w:val="24"/>
          <w:lang w:val="en-US"/>
        </w:rPr>
      </w:pPr>
      <w:r>
        <w:rPr>
          <w:rFonts w:hint="default" w:ascii="Calibri" w:hAnsi="Calibri" w:eastAsia="SimSun" w:cs="Calibri"/>
          <w:sz w:val="24"/>
          <w:szCs w:val="24"/>
        </w:rPr>
        <w:t xml:space="preserve">The main function of the header of the Bluetooth packet is to determine an individual slave address in the piconet by the Logical Transport-Address (LT ADDR). </w:t>
      </w:r>
    </w:p>
    <w:p>
      <w:pPr>
        <w:numPr>
          <w:ilvl w:val="0"/>
          <w:numId w:val="17"/>
        </w:numPr>
        <w:ind w:left="420" w:leftChars="0" w:hanging="420" w:firstLineChars="0"/>
        <w:jc w:val="both"/>
        <w:rPr>
          <w:rFonts w:hint="default" w:ascii="Calibri" w:hAnsi="Calibri" w:eastAsia="SimSun" w:cs="Calibri"/>
          <w:b/>
          <w:bCs/>
          <w:sz w:val="24"/>
          <w:szCs w:val="24"/>
          <w:lang w:val="en-US"/>
        </w:rPr>
      </w:pPr>
      <w:r>
        <w:rPr>
          <w:rFonts w:hint="default" w:ascii="Calibri" w:hAnsi="Calibri" w:eastAsia="SimSun" w:cs="Calibri"/>
          <w:sz w:val="24"/>
          <w:szCs w:val="24"/>
        </w:rPr>
        <w:t xml:space="preserve">The last part of the Bluetooth frame is the payload. Bluetooth has several types of packets. We focus in our study on a certain type called ACL packets which refers to Asynchronous Connectionless Communications. Packets of the ACL payload may be one of two types; DMx and DHx. </w:t>
      </w:r>
    </w:p>
    <w:p>
      <w:pPr>
        <w:numPr>
          <w:ilvl w:val="0"/>
          <w:numId w:val="17"/>
        </w:numPr>
        <w:ind w:left="420" w:leftChars="0" w:hanging="420" w:firstLineChars="0"/>
        <w:jc w:val="both"/>
        <w:rPr>
          <w:rFonts w:hint="default" w:ascii="Calibri" w:hAnsi="Calibri" w:eastAsia="SimSun" w:cs="Calibri"/>
          <w:b/>
          <w:bCs/>
          <w:sz w:val="24"/>
          <w:szCs w:val="24"/>
          <w:lang w:val="en-US"/>
        </w:rPr>
      </w:pPr>
      <w:r>
        <w:rPr>
          <w:rFonts w:hint="default" w:ascii="Calibri" w:hAnsi="Calibri" w:eastAsia="SimSun" w:cs="Calibri"/>
          <w:sz w:val="24"/>
          <w:szCs w:val="24"/>
        </w:rPr>
        <w:t>M refers to medium</w:t>
      </w:r>
      <w:r>
        <w:rPr>
          <w:rFonts w:hint="default" w:ascii="Calibri" w:hAnsi="Calibri" w:eastAsia="SimSun" w:cs="Calibri"/>
          <w:sz w:val="24"/>
          <w:szCs w:val="24"/>
          <w:lang w:val="en-US"/>
        </w:rPr>
        <w:t xml:space="preserve"> </w:t>
      </w:r>
      <w:r>
        <w:rPr>
          <w:rFonts w:hint="default" w:ascii="Calibri" w:hAnsi="Calibri" w:eastAsia="SimSun" w:cs="Calibri"/>
          <w:sz w:val="24"/>
          <w:szCs w:val="24"/>
        </w:rPr>
        <w:t xml:space="preserve">data rate packets, while H refers to high data rate packets. The symbol x denotes the number of time slots between two hops in the frequency hopping system used. </w:t>
      </w:r>
    </w:p>
    <w:p>
      <w:pPr>
        <w:numPr>
          <w:ilvl w:val="0"/>
          <w:numId w:val="17"/>
        </w:numPr>
        <w:ind w:left="420" w:leftChars="0" w:hanging="420" w:firstLineChars="0"/>
        <w:jc w:val="both"/>
        <w:rPr>
          <w:rFonts w:hint="default" w:ascii="Calibri" w:hAnsi="Calibri" w:eastAsia="SimSun" w:cs="Calibri"/>
          <w:b/>
          <w:bCs/>
          <w:sz w:val="24"/>
          <w:szCs w:val="24"/>
          <w:lang w:val="en-US"/>
        </w:rPr>
      </w:pPr>
      <w:r>
        <w:rPr>
          <w:rFonts w:hint="default" w:ascii="Calibri" w:hAnsi="Calibri" w:eastAsia="SimSun" w:cs="Calibri"/>
          <w:sz w:val="24"/>
          <w:szCs w:val="24"/>
        </w:rPr>
        <w:t>It takes the values of 1, 3, or 5 referring to 1, 3, or 5 time slots between consecutive frequency hops. Always DMx packets are coded packets and DHx packets are uncoded packets</w:t>
      </w:r>
      <w:r>
        <w:rPr>
          <w:rFonts w:hint="default" w:ascii="Calibri" w:hAnsi="Calibri" w:eastAsia="SimSun" w:cs="Calibri"/>
          <w:sz w:val="24"/>
          <w:szCs w:val="24"/>
          <w:lang w:val="en-US"/>
        </w:rPr>
        <w:t>.</w:t>
      </w:r>
    </w:p>
    <w:p>
      <w:pPr>
        <w:numPr>
          <w:ilvl w:val="0"/>
          <w:numId w:val="0"/>
        </w:numPr>
        <w:ind w:leftChars="0"/>
        <w:jc w:val="both"/>
        <w:rPr>
          <w:rFonts w:hint="default" w:ascii="Calibri" w:hAnsi="Calibri" w:eastAsia="SimSun" w:cs="Calibri"/>
          <w:sz w:val="24"/>
          <w:szCs w:val="24"/>
          <w:lang w:val="en-US"/>
        </w:rPr>
      </w:pPr>
    </w:p>
    <w:p>
      <w:pPr>
        <w:numPr>
          <w:ilvl w:val="0"/>
          <w:numId w:val="0"/>
        </w:numPr>
        <w:ind w:leftChars="0"/>
        <w:jc w:val="both"/>
        <w:rPr>
          <w:rFonts w:hint="default" w:ascii="Calibri" w:hAnsi="Calibri" w:eastAsia="SimSun" w:cs="Calibri"/>
          <w:sz w:val="24"/>
          <w:szCs w:val="24"/>
          <w:lang w:val="en-US"/>
        </w:rPr>
      </w:pPr>
    </w:p>
    <w:p>
      <w:pPr>
        <w:numPr>
          <w:ilvl w:val="0"/>
          <w:numId w:val="0"/>
        </w:numPr>
        <w:ind w:leftChars="0"/>
        <w:jc w:val="both"/>
        <w:rPr>
          <w:rFonts w:ascii="SimSun" w:hAnsi="SimSun" w:eastAsia="SimSun" w:cs="SimSun"/>
          <w:sz w:val="24"/>
          <w:szCs w:val="24"/>
        </w:rPr>
      </w:pPr>
      <w:r>
        <w:rPr>
          <w:rFonts w:ascii="SimSun" w:hAnsi="SimSun" w:eastAsia="SimSun" w:cs="SimSun"/>
          <w:sz w:val="24"/>
          <w:szCs w:val="24"/>
        </w:rPr>
        <w:drawing>
          <wp:inline distT="0" distB="0" distL="114300" distR="114300">
            <wp:extent cx="3990975" cy="1400175"/>
            <wp:effectExtent l="0" t="0" r="9525" b="952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7"/>
                    <a:stretch>
                      <a:fillRect/>
                    </a:stretch>
                  </pic:blipFill>
                  <pic:spPr>
                    <a:xfrm>
                      <a:off x="0" y="0"/>
                      <a:ext cx="3990975" cy="1400175"/>
                    </a:xfrm>
                    <a:prstGeom prst="rect">
                      <a:avLst/>
                    </a:prstGeom>
                    <a:noFill/>
                    <a:ln w="9525">
                      <a:noFill/>
                    </a:ln>
                  </pic:spPr>
                </pic:pic>
              </a:graphicData>
            </a:graphic>
          </wp:inline>
        </w:drawing>
      </w:r>
    </w:p>
    <w:p>
      <w:pPr>
        <w:numPr>
          <w:ilvl w:val="0"/>
          <w:numId w:val="0"/>
        </w:numPr>
        <w:ind w:leftChars="0"/>
        <w:jc w:val="both"/>
        <w:rPr>
          <w:rFonts w:ascii="SimSun" w:hAnsi="SimSun" w:eastAsia="SimSun" w:cs="SimSun"/>
          <w:sz w:val="24"/>
          <w:szCs w:val="24"/>
        </w:rPr>
      </w:pPr>
      <w:r>
        <w:rPr>
          <w:rFonts w:ascii="SimSun" w:hAnsi="SimSun" w:eastAsia="SimSun" w:cs="SimSun"/>
          <w:sz w:val="24"/>
          <w:szCs w:val="24"/>
        </w:rPr>
        <w:drawing>
          <wp:inline distT="0" distB="0" distL="114300" distR="114300">
            <wp:extent cx="5619750" cy="1733550"/>
            <wp:effectExtent l="0" t="0" r="0" b="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8"/>
                    <a:stretch>
                      <a:fillRect/>
                    </a:stretch>
                  </pic:blipFill>
                  <pic:spPr>
                    <a:xfrm>
                      <a:off x="0" y="0"/>
                      <a:ext cx="5619750" cy="1733550"/>
                    </a:xfrm>
                    <a:prstGeom prst="rect">
                      <a:avLst/>
                    </a:prstGeom>
                    <a:noFill/>
                    <a:ln w="9525">
                      <a:noFill/>
                    </a:ln>
                  </pic:spPr>
                </pic:pic>
              </a:graphicData>
            </a:graphic>
          </wp:inline>
        </w:drawing>
      </w:r>
    </w:p>
    <w:p>
      <w:pPr>
        <w:numPr>
          <w:ilvl w:val="0"/>
          <w:numId w:val="0"/>
        </w:numPr>
        <w:ind w:leftChars="0"/>
        <w:jc w:val="both"/>
        <w:rPr>
          <w:rFonts w:hint="default" w:ascii="Calibri" w:hAnsi="Calibri" w:eastAsia="SimSun" w:cs="Calibri"/>
          <w:b/>
          <w:bCs/>
          <w:sz w:val="28"/>
          <w:szCs w:val="28"/>
          <w:lang w:val="en-US"/>
        </w:rPr>
      </w:pPr>
    </w:p>
    <w:p>
      <w:pPr>
        <w:numPr>
          <w:ilvl w:val="0"/>
          <w:numId w:val="0"/>
        </w:numPr>
        <w:ind w:leftChars="0"/>
        <w:jc w:val="both"/>
        <w:rPr>
          <w:rFonts w:hint="default" w:ascii="Calibri" w:hAnsi="Calibri" w:eastAsia="SimSun" w:cs="Calibri"/>
          <w:b/>
          <w:bCs/>
          <w:sz w:val="28"/>
          <w:szCs w:val="28"/>
          <w:lang w:val="en-US"/>
        </w:rPr>
      </w:pPr>
      <w:r>
        <w:rPr>
          <w:rFonts w:hint="default" w:ascii="Calibri" w:hAnsi="Calibri" w:eastAsia="SimSun" w:cs="Calibri"/>
          <w:b/>
          <w:bCs/>
          <w:sz w:val="28"/>
          <w:szCs w:val="28"/>
          <w:lang w:val="en-US"/>
        </w:rPr>
        <w:t>Bluetooth Versions: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Calibri" w:hAnsi="Calibri" w:cs="Calibri"/>
          <w:i w:val="0"/>
          <w:caps w:val="0"/>
          <w:color w:val="000000" w:themeColor="text1"/>
          <w:spacing w:val="-15"/>
          <w:sz w:val="24"/>
          <w:szCs w:val="24"/>
          <w:shd w:val="clear" w:fill="FFFFFF"/>
          <w:vertAlign w:val="baseline"/>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Calibri" w:hAnsi="Calibri" w:cs="Calibri"/>
          <w:i w:val="0"/>
          <w:caps w:val="0"/>
          <w:color w:val="000000" w:themeColor="text1"/>
          <w:spacing w:val="-15"/>
          <w:sz w:val="24"/>
          <w:szCs w:val="24"/>
          <w14:textFill>
            <w14:solidFill>
              <w14:schemeClr w14:val="tx1"/>
            </w14:solidFill>
          </w14:textFill>
        </w:rPr>
      </w:pPr>
      <w:r>
        <w:rPr>
          <w:rFonts w:hint="default" w:ascii="Calibri" w:hAnsi="Calibri" w:cs="Calibri"/>
          <w:i w:val="0"/>
          <w:caps w:val="0"/>
          <w:color w:val="000000" w:themeColor="text1"/>
          <w:spacing w:val="-15"/>
          <w:sz w:val="24"/>
          <w:szCs w:val="24"/>
          <w:shd w:val="clear" w:fill="FFFFFF"/>
          <w:vertAlign w:val="baseline"/>
          <w14:textFill>
            <w14:solidFill>
              <w14:schemeClr w14:val="tx1"/>
            </w14:solidFill>
          </w14:textFill>
        </w:rPr>
        <w:t xml:space="preserve">Bluetooth </w:t>
      </w:r>
      <w:r>
        <w:rPr>
          <w:rFonts w:hint="default" w:ascii="Calibri" w:hAnsi="Calibri" w:cs="Calibri"/>
          <w:i w:val="0"/>
          <w:caps w:val="0"/>
          <w:color w:val="000000" w:themeColor="text1"/>
          <w:spacing w:val="-15"/>
          <w:sz w:val="24"/>
          <w:szCs w:val="24"/>
          <w:shd w:val="clear" w:fill="FFFFFF"/>
          <w:vertAlign w:val="baseline"/>
          <w:lang w:val="en-US"/>
          <w14:textFill>
            <w14:solidFill>
              <w14:schemeClr w14:val="tx1"/>
            </w14:solidFill>
          </w14:textFill>
        </w:rPr>
        <w:t xml:space="preserve"> </w:t>
      </w:r>
      <w:r>
        <w:rPr>
          <w:rFonts w:hint="default" w:ascii="Calibri" w:hAnsi="Calibri" w:cs="Calibri"/>
          <w:i w:val="0"/>
          <w:caps w:val="0"/>
          <w:color w:val="000000" w:themeColor="text1"/>
          <w:spacing w:val="-15"/>
          <w:sz w:val="24"/>
          <w:szCs w:val="24"/>
          <w:shd w:val="clear" w:fill="FFFFFF"/>
          <w:vertAlign w:val="baseline"/>
          <w14:textFill>
            <w14:solidFill>
              <w14:schemeClr w14:val="tx1"/>
            </w14:solidFill>
          </w14:textFill>
        </w:rPr>
        <w:t>v1.2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99" w:lineRule="atLeast"/>
        <w:ind w:left="0" w:right="0" w:firstLine="0"/>
        <w:textAlignment w:val="baseline"/>
        <w:rPr>
          <w:rFonts w:hint="default" w:ascii="Calibri" w:hAnsi="Calibri" w:cs="Calibri"/>
          <w:i w:val="0"/>
          <w:caps w:val="0"/>
          <w:color w:val="000000" w:themeColor="text1"/>
          <w:spacing w:val="0"/>
          <w:sz w:val="24"/>
          <w:szCs w:val="24"/>
          <w14:textFill>
            <w14:solidFill>
              <w14:schemeClr w14:val="tx1"/>
            </w14:solidFill>
          </w14:textFill>
        </w:rPr>
      </w:pPr>
      <w:r>
        <w:rPr>
          <w:rFonts w:hint="default" w:ascii="Calibri" w:hAnsi="Calibri" w:cs="Calibri"/>
          <w:i w:val="0"/>
          <w:caps w:val="0"/>
          <w:color w:val="000000" w:themeColor="text1"/>
          <w:spacing w:val="0"/>
          <w:sz w:val="24"/>
          <w:szCs w:val="24"/>
          <w:shd w:val="clear" w:fill="FFFFFF"/>
          <w:vertAlign w:val="baseline"/>
          <w14:textFill>
            <w14:solidFill>
              <w14:schemeClr w14:val="tx1"/>
            </w14:solidFill>
          </w14:textFill>
        </w:rPr>
        <w:t>Speed or data rate: 720 kbps </w:t>
      </w:r>
      <w:r>
        <w:rPr>
          <w:rFonts w:hint="default" w:ascii="Calibri" w:hAnsi="Calibri" w:cs="Calibri"/>
          <w:i w:val="0"/>
          <w:caps w:val="0"/>
          <w:color w:val="000000" w:themeColor="text1"/>
          <w:spacing w:val="0"/>
          <w:sz w:val="24"/>
          <w:szCs w:val="24"/>
          <w:shd w:val="clear" w:fill="FFFFFF"/>
          <w:vertAlign w:val="baseline"/>
          <w14:textFill>
            <w14:solidFill>
              <w14:schemeClr w14:val="tx1"/>
            </w14:solidFill>
          </w14:textFill>
        </w:rPr>
        <w:br w:type="textWrapping"/>
      </w:r>
      <w:r>
        <w:rPr>
          <w:rFonts w:hint="default" w:ascii="Calibri" w:hAnsi="Calibri" w:cs="Calibri"/>
          <w:i w:val="0"/>
          <w:caps w:val="0"/>
          <w:color w:val="000000" w:themeColor="text1"/>
          <w:spacing w:val="0"/>
          <w:sz w:val="24"/>
          <w:szCs w:val="24"/>
          <w:shd w:val="clear" w:fill="FFFFFF"/>
          <w:vertAlign w:val="baseline"/>
          <w14:textFill>
            <w14:solidFill>
              <w14:schemeClr w14:val="tx1"/>
            </w14:solidFill>
          </w14:textFill>
        </w:rPr>
        <w:t>Backward compatibility: v1.1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Calibri" w:hAnsi="Calibri" w:cs="Calibri"/>
          <w:i w:val="0"/>
          <w:caps w:val="0"/>
          <w:color w:val="000000" w:themeColor="text1"/>
          <w:spacing w:val="-15"/>
          <w:sz w:val="24"/>
          <w:szCs w:val="24"/>
          <w14:textFill>
            <w14:solidFill>
              <w14:schemeClr w14:val="tx1"/>
            </w14:solidFill>
          </w14:textFill>
        </w:rPr>
      </w:pPr>
      <w:r>
        <w:rPr>
          <w:rFonts w:hint="default" w:ascii="Calibri" w:hAnsi="Calibri" w:cs="Calibri"/>
          <w:i w:val="0"/>
          <w:caps w:val="0"/>
          <w:color w:val="000000" w:themeColor="text1"/>
          <w:spacing w:val="-15"/>
          <w:sz w:val="24"/>
          <w:szCs w:val="24"/>
          <w:shd w:val="clear" w:fill="FFFFFF"/>
          <w:vertAlign w:val="baseline"/>
          <w14:textFill>
            <w14:solidFill>
              <w14:schemeClr w14:val="tx1"/>
            </w14:solidFill>
          </w14:textFill>
        </w:rPr>
        <w:t xml:space="preserve">Bluetooth </w:t>
      </w:r>
      <w:r>
        <w:rPr>
          <w:rFonts w:hint="default" w:ascii="Calibri" w:hAnsi="Calibri" w:cs="Calibri"/>
          <w:i w:val="0"/>
          <w:caps w:val="0"/>
          <w:color w:val="000000" w:themeColor="text1"/>
          <w:spacing w:val="-15"/>
          <w:sz w:val="24"/>
          <w:szCs w:val="24"/>
          <w:shd w:val="clear" w:fill="FFFFFF"/>
          <w:vertAlign w:val="baseline"/>
          <w:lang w:val="en-US"/>
          <w14:textFill>
            <w14:solidFill>
              <w14:schemeClr w14:val="tx1"/>
            </w14:solidFill>
          </w14:textFill>
        </w:rPr>
        <w:t xml:space="preserve"> </w:t>
      </w:r>
      <w:r>
        <w:rPr>
          <w:rFonts w:hint="default" w:ascii="Calibri" w:hAnsi="Calibri" w:cs="Calibri"/>
          <w:i w:val="0"/>
          <w:caps w:val="0"/>
          <w:color w:val="000000" w:themeColor="text1"/>
          <w:spacing w:val="-15"/>
          <w:sz w:val="24"/>
          <w:szCs w:val="24"/>
          <w:shd w:val="clear" w:fill="FFFFFF"/>
          <w:vertAlign w:val="baseline"/>
          <w14:textFill>
            <w14:solidFill>
              <w14:schemeClr w14:val="tx1"/>
            </w14:solidFill>
          </w14:textFill>
        </w:rPr>
        <w:t>v2.0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99" w:lineRule="atLeast"/>
        <w:ind w:left="0" w:right="0" w:firstLine="0"/>
        <w:textAlignment w:val="baseline"/>
        <w:rPr>
          <w:rFonts w:hint="default" w:ascii="Calibri" w:hAnsi="Calibri" w:cs="Calibri"/>
          <w:i w:val="0"/>
          <w:caps w:val="0"/>
          <w:color w:val="000000" w:themeColor="text1"/>
          <w:spacing w:val="0"/>
          <w:sz w:val="24"/>
          <w:szCs w:val="24"/>
          <w14:textFill>
            <w14:solidFill>
              <w14:schemeClr w14:val="tx1"/>
            </w14:solidFill>
          </w14:textFill>
        </w:rPr>
      </w:pPr>
      <w:r>
        <w:rPr>
          <w:rFonts w:hint="default" w:ascii="Calibri" w:hAnsi="Calibri" w:cs="Calibri"/>
          <w:i w:val="0"/>
          <w:caps w:val="0"/>
          <w:color w:val="000000" w:themeColor="text1"/>
          <w:spacing w:val="0"/>
          <w:sz w:val="24"/>
          <w:szCs w:val="24"/>
          <w:shd w:val="clear" w:fill="FFFFFF"/>
          <w:vertAlign w:val="baseline"/>
          <w14:textFill>
            <w14:solidFill>
              <w14:schemeClr w14:val="tx1"/>
            </w14:solidFill>
          </w14:textFill>
        </w:rPr>
        <w:t>Speed: 2.1 Mbps</w:t>
      </w:r>
      <w:r>
        <w:rPr>
          <w:rFonts w:hint="default" w:ascii="Calibri" w:hAnsi="Calibri" w:cs="Calibri"/>
          <w:i w:val="0"/>
          <w:caps w:val="0"/>
          <w:color w:val="000000" w:themeColor="text1"/>
          <w:spacing w:val="0"/>
          <w:sz w:val="24"/>
          <w:szCs w:val="24"/>
          <w:shd w:val="clear" w:fill="FFFFFF"/>
          <w:vertAlign w:val="baseline"/>
          <w14:textFill>
            <w14:solidFill>
              <w14:schemeClr w14:val="tx1"/>
            </w14:solidFill>
          </w14:textFill>
        </w:rPr>
        <w:br w:type="textWrapping"/>
      </w:r>
      <w:r>
        <w:rPr>
          <w:rFonts w:hint="default" w:ascii="Calibri" w:hAnsi="Calibri" w:cs="Calibri"/>
          <w:i w:val="0"/>
          <w:caps w:val="0"/>
          <w:color w:val="000000" w:themeColor="text1"/>
          <w:spacing w:val="0"/>
          <w:sz w:val="24"/>
          <w:szCs w:val="24"/>
          <w:shd w:val="clear" w:fill="FFFFFF"/>
          <w:vertAlign w:val="baseline"/>
          <w14:textFill>
            <w14:solidFill>
              <w14:schemeClr w14:val="tx1"/>
            </w14:solidFill>
          </w14:textFill>
        </w:rPr>
        <w:t>Backward compatibility: Bluetooth v1.2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Calibri" w:hAnsi="Calibri" w:cs="Calibri"/>
          <w:i w:val="0"/>
          <w:caps w:val="0"/>
          <w:color w:val="000000" w:themeColor="text1"/>
          <w:spacing w:val="-15"/>
          <w:sz w:val="24"/>
          <w:szCs w:val="24"/>
          <w14:textFill>
            <w14:solidFill>
              <w14:schemeClr w14:val="tx1"/>
            </w14:solidFill>
          </w14:textFill>
        </w:rPr>
      </w:pPr>
      <w:r>
        <w:rPr>
          <w:rFonts w:hint="default" w:ascii="Calibri" w:hAnsi="Calibri" w:cs="Calibri"/>
          <w:i w:val="0"/>
          <w:caps w:val="0"/>
          <w:color w:val="000000" w:themeColor="text1"/>
          <w:spacing w:val="-15"/>
          <w:sz w:val="24"/>
          <w:szCs w:val="24"/>
          <w:shd w:val="clear" w:fill="FFFFFF"/>
          <w:vertAlign w:val="baseline"/>
          <w14:textFill>
            <w14:solidFill>
              <w14:schemeClr w14:val="tx1"/>
            </w14:solidFill>
          </w14:textFill>
        </w:rPr>
        <w:t xml:space="preserve">Bluetooth </w:t>
      </w:r>
      <w:r>
        <w:rPr>
          <w:rFonts w:hint="default" w:ascii="Calibri" w:hAnsi="Calibri" w:cs="Calibri"/>
          <w:i w:val="0"/>
          <w:caps w:val="0"/>
          <w:color w:val="000000" w:themeColor="text1"/>
          <w:spacing w:val="-15"/>
          <w:sz w:val="24"/>
          <w:szCs w:val="24"/>
          <w:shd w:val="clear" w:fill="FFFFFF"/>
          <w:vertAlign w:val="baseline"/>
          <w:lang w:val="en-US"/>
          <w14:textFill>
            <w14:solidFill>
              <w14:schemeClr w14:val="tx1"/>
            </w14:solidFill>
          </w14:textFill>
        </w:rPr>
        <w:t xml:space="preserve"> </w:t>
      </w:r>
      <w:r>
        <w:rPr>
          <w:rFonts w:hint="default" w:ascii="Calibri" w:hAnsi="Calibri" w:cs="Calibri"/>
          <w:i w:val="0"/>
          <w:caps w:val="0"/>
          <w:color w:val="000000" w:themeColor="text1"/>
          <w:spacing w:val="-15"/>
          <w:sz w:val="24"/>
          <w:szCs w:val="24"/>
          <w:shd w:val="clear" w:fill="FFFFFF"/>
          <w:vertAlign w:val="baseline"/>
          <w14:textFill>
            <w14:solidFill>
              <w14:schemeClr w14:val="tx1"/>
            </w14:solidFill>
          </w14:textFill>
        </w:rPr>
        <w:t>v2.1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99" w:lineRule="atLeast"/>
        <w:ind w:left="0" w:right="0" w:firstLine="0"/>
        <w:textAlignment w:val="baseline"/>
        <w:rPr>
          <w:rFonts w:hint="default" w:ascii="Calibri" w:hAnsi="Calibri" w:cs="Calibri"/>
          <w:i w:val="0"/>
          <w:caps w:val="0"/>
          <w:color w:val="000000" w:themeColor="text1"/>
          <w:spacing w:val="0"/>
          <w:sz w:val="24"/>
          <w:szCs w:val="24"/>
          <w14:textFill>
            <w14:solidFill>
              <w14:schemeClr w14:val="tx1"/>
            </w14:solidFill>
          </w14:textFill>
        </w:rPr>
      </w:pPr>
      <w:r>
        <w:rPr>
          <w:rFonts w:hint="default" w:ascii="Calibri" w:hAnsi="Calibri" w:cs="Calibri"/>
          <w:i w:val="0"/>
          <w:caps w:val="0"/>
          <w:color w:val="000000" w:themeColor="text1"/>
          <w:spacing w:val="0"/>
          <w:sz w:val="24"/>
          <w:szCs w:val="24"/>
          <w:shd w:val="clear" w:fill="FFFFFF"/>
          <w:vertAlign w:val="baseline"/>
          <w14:textFill>
            <w14:solidFill>
              <w14:schemeClr w14:val="tx1"/>
            </w14:solidFill>
          </w14:textFill>
        </w:rPr>
        <w:t>Speed: 2 Mbit/s </w:t>
      </w:r>
      <w:r>
        <w:rPr>
          <w:rFonts w:hint="default" w:ascii="Calibri" w:hAnsi="Calibri" w:cs="Calibri"/>
          <w:i w:val="0"/>
          <w:caps w:val="0"/>
          <w:color w:val="000000" w:themeColor="text1"/>
          <w:spacing w:val="0"/>
          <w:sz w:val="24"/>
          <w:szCs w:val="24"/>
          <w:shd w:val="clear" w:fill="FFFFFF"/>
          <w:vertAlign w:val="baseline"/>
          <w14:textFill>
            <w14:solidFill>
              <w14:schemeClr w14:val="tx1"/>
            </w14:solidFill>
          </w14:textFill>
        </w:rPr>
        <w:br w:type="textWrapping"/>
      </w:r>
      <w:r>
        <w:rPr>
          <w:rFonts w:hint="default" w:ascii="Calibri" w:hAnsi="Calibri" w:cs="Calibri"/>
          <w:i w:val="0"/>
          <w:caps w:val="0"/>
          <w:color w:val="000000" w:themeColor="text1"/>
          <w:spacing w:val="0"/>
          <w:sz w:val="24"/>
          <w:szCs w:val="24"/>
          <w:shd w:val="clear" w:fill="FFFFFF"/>
          <w:vertAlign w:val="baseline"/>
          <w14:textFill>
            <w14:solidFill>
              <w14:schemeClr w14:val="tx1"/>
            </w14:solidFill>
          </w14:textFill>
        </w:rPr>
        <w:t>Backward compatibility: Bluetooth v1.2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Calibri" w:hAnsi="Calibri" w:cs="Calibri"/>
          <w:i w:val="0"/>
          <w:caps w:val="0"/>
          <w:color w:val="000000" w:themeColor="text1"/>
          <w:spacing w:val="-15"/>
          <w:sz w:val="24"/>
          <w:szCs w:val="24"/>
          <w14:textFill>
            <w14:solidFill>
              <w14:schemeClr w14:val="tx1"/>
            </w14:solidFill>
          </w14:textFill>
        </w:rPr>
      </w:pPr>
      <w:r>
        <w:rPr>
          <w:rFonts w:hint="default" w:ascii="Calibri" w:hAnsi="Calibri" w:cs="Calibri"/>
          <w:i w:val="0"/>
          <w:caps w:val="0"/>
          <w:color w:val="000000" w:themeColor="text1"/>
          <w:spacing w:val="-15"/>
          <w:sz w:val="24"/>
          <w:szCs w:val="24"/>
          <w:shd w:val="clear" w:fill="FFFFFF"/>
          <w:vertAlign w:val="baseline"/>
          <w14:textFill>
            <w14:solidFill>
              <w14:schemeClr w14:val="tx1"/>
            </w14:solidFill>
          </w14:textFill>
        </w:rPr>
        <w:t>Bluetooth version</w:t>
      </w:r>
      <w:r>
        <w:rPr>
          <w:rFonts w:hint="default" w:ascii="Calibri" w:hAnsi="Calibri" w:cs="Calibri"/>
          <w:i w:val="0"/>
          <w:caps w:val="0"/>
          <w:color w:val="000000" w:themeColor="text1"/>
          <w:spacing w:val="-15"/>
          <w:sz w:val="24"/>
          <w:szCs w:val="24"/>
          <w:shd w:val="clear" w:fill="FFFFFF"/>
          <w:vertAlign w:val="baseline"/>
          <w:lang w:val="en-US"/>
          <w14:textFill>
            <w14:solidFill>
              <w14:schemeClr w14:val="tx1"/>
            </w14:solidFill>
          </w14:textFill>
        </w:rPr>
        <w:t xml:space="preserve">  </w:t>
      </w:r>
      <w:r>
        <w:rPr>
          <w:rFonts w:hint="default" w:ascii="Calibri" w:hAnsi="Calibri" w:cs="Calibri"/>
          <w:i w:val="0"/>
          <w:caps w:val="0"/>
          <w:color w:val="000000" w:themeColor="text1"/>
          <w:spacing w:val="-15"/>
          <w:sz w:val="24"/>
          <w:szCs w:val="24"/>
          <w:shd w:val="clear" w:fill="FFFFFF"/>
          <w:vertAlign w:val="baseline"/>
          <w14:textFill>
            <w14:solidFill>
              <w14:schemeClr w14:val="tx1"/>
            </w14:solidFill>
          </w14:textFill>
        </w:rPr>
        <w:t>v3.0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99" w:lineRule="atLeast"/>
        <w:ind w:left="0" w:right="0" w:firstLine="0"/>
        <w:textAlignment w:val="baseline"/>
        <w:rPr>
          <w:rFonts w:hint="default" w:ascii="Calibri" w:hAnsi="Calibri" w:cs="Calibri"/>
          <w:i w:val="0"/>
          <w:caps w:val="0"/>
          <w:color w:val="000000" w:themeColor="text1"/>
          <w:spacing w:val="0"/>
          <w:sz w:val="24"/>
          <w:szCs w:val="24"/>
          <w14:textFill>
            <w14:solidFill>
              <w14:schemeClr w14:val="tx1"/>
            </w14:solidFill>
          </w14:textFill>
        </w:rPr>
      </w:pPr>
      <w:r>
        <w:rPr>
          <w:rFonts w:hint="default" w:ascii="Calibri" w:hAnsi="Calibri" w:cs="Calibri"/>
          <w:i w:val="0"/>
          <w:caps w:val="0"/>
          <w:color w:val="000000" w:themeColor="text1"/>
          <w:spacing w:val="0"/>
          <w:sz w:val="24"/>
          <w:szCs w:val="24"/>
          <w:shd w:val="clear" w:fill="FFFFFF"/>
          <w:vertAlign w:val="baseline"/>
          <w14:textFill>
            <w14:solidFill>
              <w14:schemeClr w14:val="tx1"/>
            </w14:solidFill>
          </w14:textFill>
        </w:rPr>
        <w:t xml:space="preserve">Speed: 24 Mbps </w:t>
      </w:r>
      <w:r>
        <w:rPr>
          <w:rFonts w:hint="default" w:ascii="Calibri" w:hAnsi="Calibri" w:cs="Calibri"/>
          <w:i w:val="0"/>
          <w:caps w:val="0"/>
          <w:color w:val="000000" w:themeColor="text1"/>
          <w:spacing w:val="0"/>
          <w:sz w:val="24"/>
          <w:szCs w:val="24"/>
          <w:shd w:val="clear" w:fill="FFFFFF"/>
          <w:vertAlign w:val="baseline"/>
          <w14:textFill>
            <w14:solidFill>
              <w14:schemeClr w14:val="tx1"/>
            </w14:solidFill>
          </w14:textFill>
        </w:rPr>
        <w:br w:type="textWrapping"/>
      </w:r>
      <w:r>
        <w:rPr>
          <w:rFonts w:hint="default" w:ascii="Calibri" w:hAnsi="Calibri" w:cs="Calibri"/>
          <w:i w:val="0"/>
          <w:caps w:val="0"/>
          <w:color w:val="000000" w:themeColor="text1"/>
          <w:spacing w:val="0"/>
          <w:sz w:val="24"/>
          <w:szCs w:val="24"/>
          <w:shd w:val="clear" w:fill="FFFFFF"/>
          <w:vertAlign w:val="baseline"/>
          <w14:textFill>
            <w14:solidFill>
              <w14:schemeClr w14:val="tx1"/>
            </w14:solidFill>
          </w14:textFill>
        </w:rPr>
        <w:t>Backward compatibility: Bluetooth v2.1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Calibri" w:hAnsi="Calibri" w:cs="Calibri"/>
          <w:i w:val="0"/>
          <w:caps w:val="0"/>
          <w:color w:val="000000" w:themeColor="text1"/>
          <w:spacing w:val="-15"/>
          <w:sz w:val="24"/>
          <w:szCs w:val="24"/>
          <w14:textFill>
            <w14:solidFill>
              <w14:schemeClr w14:val="tx1"/>
            </w14:solidFill>
          </w14:textFill>
        </w:rPr>
      </w:pPr>
      <w:r>
        <w:rPr>
          <w:rFonts w:hint="default" w:ascii="Calibri" w:hAnsi="Calibri" w:cs="Calibri"/>
          <w:i w:val="0"/>
          <w:caps w:val="0"/>
          <w:color w:val="000000" w:themeColor="text1"/>
          <w:spacing w:val="-15"/>
          <w:sz w:val="24"/>
          <w:szCs w:val="24"/>
          <w:shd w:val="clear" w:fill="FFFFFF"/>
          <w:vertAlign w:val="baseline"/>
          <w14:textFill>
            <w14:solidFill>
              <w14:schemeClr w14:val="tx1"/>
            </w14:solidFill>
          </w14:textFill>
        </w:rPr>
        <w:t xml:space="preserve">Bluetooth </w:t>
      </w:r>
      <w:r>
        <w:rPr>
          <w:rFonts w:hint="default" w:ascii="Calibri" w:hAnsi="Calibri" w:cs="Calibri"/>
          <w:i w:val="0"/>
          <w:caps w:val="0"/>
          <w:color w:val="000000" w:themeColor="text1"/>
          <w:spacing w:val="-15"/>
          <w:sz w:val="24"/>
          <w:szCs w:val="24"/>
          <w:shd w:val="clear" w:fill="FFFFFF"/>
          <w:vertAlign w:val="baseline"/>
          <w:lang w:val="en-US"/>
          <w14:textFill>
            <w14:solidFill>
              <w14:schemeClr w14:val="tx1"/>
            </w14:solidFill>
          </w14:textFill>
        </w:rPr>
        <w:t xml:space="preserve"> </w:t>
      </w:r>
      <w:r>
        <w:rPr>
          <w:rFonts w:hint="default" w:ascii="Calibri" w:hAnsi="Calibri" w:cs="Calibri"/>
          <w:i w:val="0"/>
          <w:caps w:val="0"/>
          <w:color w:val="000000" w:themeColor="text1"/>
          <w:spacing w:val="-15"/>
          <w:sz w:val="24"/>
          <w:szCs w:val="24"/>
          <w:shd w:val="clear" w:fill="FFFFFF"/>
          <w:vertAlign w:val="baseline"/>
          <w14:textFill>
            <w14:solidFill>
              <w14:schemeClr w14:val="tx1"/>
            </w14:solidFill>
          </w14:textFill>
        </w:rPr>
        <w:t>v4.0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99" w:lineRule="atLeast"/>
        <w:ind w:left="0" w:right="0" w:firstLine="0"/>
        <w:textAlignment w:val="baseline"/>
        <w:rPr>
          <w:rFonts w:hint="default" w:ascii="Calibri" w:hAnsi="Calibri" w:cs="Calibri"/>
          <w:i w:val="0"/>
          <w:caps w:val="0"/>
          <w:color w:val="000000" w:themeColor="text1"/>
          <w:spacing w:val="0"/>
          <w:sz w:val="24"/>
          <w:szCs w:val="24"/>
          <w14:textFill>
            <w14:solidFill>
              <w14:schemeClr w14:val="tx1"/>
            </w14:solidFill>
          </w14:textFill>
        </w:rPr>
      </w:pPr>
      <w:r>
        <w:rPr>
          <w:rFonts w:hint="default" w:ascii="Calibri" w:hAnsi="Calibri" w:cs="Calibri"/>
          <w:i w:val="0"/>
          <w:caps w:val="0"/>
          <w:color w:val="000000" w:themeColor="text1"/>
          <w:spacing w:val="0"/>
          <w:sz w:val="24"/>
          <w:szCs w:val="24"/>
          <w:shd w:val="clear" w:fill="FFFFFF"/>
          <w:vertAlign w:val="baseline"/>
          <w14:textFill>
            <w14:solidFill>
              <w14:schemeClr w14:val="tx1"/>
            </w14:solidFill>
          </w14:textFill>
        </w:rPr>
        <w:t xml:space="preserve">Speed:24 Mbps </w:t>
      </w:r>
      <w:r>
        <w:rPr>
          <w:rFonts w:hint="default" w:ascii="Calibri" w:hAnsi="Calibri" w:cs="Calibri"/>
          <w:i w:val="0"/>
          <w:caps w:val="0"/>
          <w:color w:val="000000" w:themeColor="text1"/>
          <w:spacing w:val="0"/>
          <w:sz w:val="24"/>
          <w:szCs w:val="24"/>
          <w:shd w:val="clear" w:fill="FFFFFF"/>
          <w:vertAlign w:val="baseline"/>
          <w14:textFill>
            <w14:solidFill>
              <w14:schemeClr w14:val="tx1"/>
            </w14:solidFill>
          </w14:textFill>
        </w:rPr>
        <w:br w:type="textWrapping"/>
      </w:r>
      <w:r>
        <w:rPr>
          <w:rFonts w:hint="default" w:ascii="Calibri" w:hAnsi="Calibri" w:cs="Calibri"/>
          <w:i w:val="0"/>
          <w:caps w:val="0"/>
          <w:color w:val="000000" w:themeColor="text1"/>
          <w:spacing w:val="0"/>
          <w:sz w:val="24"/>
          <w:szCs w:val="24"/>
          <w:shd w:val="clear" w:fill="FFFFFF"/>
          <w:vertAlign w:val="baseline"/>
          <w14:textFill>
            <w14:solidFill>
              <w14:schemeClr w14:val="tx1"/>
            </w14:solidFill>
          </w14:textFill>
        </w:rPr>
        <w:t>Backward compatibility: Bluetooth v3.0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Calibri" w:hAnsi="Calibri" w:cs="Calibri"/>
          <w:i w:val="0"/>
          <w:caps w:val="0"/>
          <w:color w:val="000000" w:themeColor="text1"/>
          <w:spacing w:val="-15"/>
          <w:sz w:val="24"/>
          <w:szCs w:val="24"/>
          <w14:textFill>
            <w14:solidFill>
              <w14:schemeClr w14:val="tx1"/>
            </w14:solidFill>
          </w14:textFill>
        </w:rPr>
      </w:pPr>
      <w:r>
        <w:rPr>
          <w:rFonts w:hint="default" w:ascii="Calibri" w:hAnsi="Calibri" w:cs="Calibri"/>
          <w:i w:val="0"/>
          <w:caps w:val="0"/>
          <w:color w:val="000000" w:themeColor="text1"/>
          <w:spacing w:val="-15"/>
          <w:sz w:val="24"/>
          <w:szCs w:val="24"/>
          <w:shd w:val="clear" w:fill="FFFFFF"/>
          <w:vertAlign w:val="baseline"/>
          <w14:textFill>
            <w14:solidFill>
              <w14:schemeClr w14:val="tx1"/>
            </w14:solidFill>
          </w14:textFill>
        </w:rPr>
        <w:t xml:space="preserve">Bluetooth </w:t>
      </w:r>
      <w:r>
        <w:rPr>
          <w:rFonts w:hint="default" w:ascii="Calibri" w:hAnsi="Calibri" w:cs="Calibri"/>
          <w:i w:val="0"/>
          <w:caps w:val="0"/>
          <w:color w:val="000000" w:themeColor="text1"/>
          <w:spacing w:val="-15"/>
          <w:sz w:val="24"/>
          <w:szCs w:val="24"/>
          <w:shd w:val="clear" w:fill="FFFFFF"/>
          <w:vertAlign w:val="baseline"/>
          <w:lang w:val="en-US"/>
          <w14:textFill>
            <w14:solidFill>
              <w14:schemeClr w14:val="tx1"/>
            </w14:solidFill>
          </w14:textFill>
        </w:rPr>
        <w:t xml:space="preserve"> </w:t>
      </w:r>
      <w:r>
        <w:rPr>
          <w:rFonts w:hint="default" w:ascii="Calibri" w:hAnsi="Calibri" w:cs="Calibri"/>
          <w:i w:val="0"/>
          <w:caps w:val="0"/>
          <w:color w:val="000000" w:themeColor="text1"/>
          <w:spacing w:val="-15"/>
          <w:sz w:val="24"/>
          <w:szCs w:val="24"/>
          <w:shd w:val="clear" w:fill="FFFFFF"/>
          <w:vertAlign w:val="baseline"/>
          <w14:textFill>
            <w14:solidFill>
              <w14:schemeClr w14:val="tx1"/>
            </w14:solidFill>
          </w14:textFill>
        </w:rPr>
        <w:t>v4.1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99" w:lineRule="atLeast"/>
        <w:ind w:left="0" w:right="0" w:firstLine="0"/>
        <w:textAlignment w:val="baseline"/>
        <w:rPr>
          <w:rFonts w:hint="default" w:ascii="Calibri" w:hAnsi="Calibri" w:cs="Calibri"/>
          <w:i w:val="0"/>
          <w:caps w:val="0"/>
          <w:color w:val="000000" w:themeColor="text1"/>
          <w:spacing w:val="0"/>
          <w:sz w:val="24"/>
          <w:szCs w:val="24"/>
          <w:shd w:val="clear" w:fill="FFFFFF"/>
          <w:vertAlign w:val="baseline"/>
          <w14:textFill>
            <w14:solidFill>
              <w14:schemeClr w14:val="tx1"/>
            </w14:solidFill>
          </w14:textFill>
        </w:rPr>
      </w:pPr>
      <w:r>
        <w:rPr>
          <w:rFonts w:hint="default" w:ascii="Calibri" w:hAnsi="Calibri" w:cs="Calibri"/>
          <w:i w:val="0"/>
          <w:caps w:val="0"/>
          <w:color w:val="000000" w:themeColor="text1"/>
          <w:spacing w:val="0"/>
          <w:sz w:val="24"/>
          <w:szCs w:val="24"/>
          <w:shd w:val="clear" w:fill="FFFFFF"/>
          <w:vertAlign w:val="baseline"/>
          <w14:textFill>
            <w14:solidFill>
              <w14:schemeClr w14:val="tx1"/>
            </w14:solidFill>
          </w14:textFill>
        </w:rPr>
        <w:t>Designed to work seamlessly with LTE cellular technology.</w:t>
      </w:r>
      <w:r>
        <w:rPr>
          <w:rFonts w:hint="default" w:ascii="Calibri" w:hAnsi="Calibri" w:cs="Calibri"/>
          <w:i w:val="0"/>
          <w:caps w:val="0"/>
          <w:color w:val="000000" w:themeColor="text1"/>
          <w:spacing w:val="0"/>
          <w:sz w:val="24"/>
          <w:szCs w:val="24"/>
          <w:shd w:val="clear" w:fill="FFFFFF"/>
          <w:vertAlign w:val="baseline"/>
          <w14:textFill>
            <w14:solidFill>
              <w14:schemeClr w14:val="tx1"/>
            </w14:solidFill>
          </w14:textFill>
        </w:rPr>
        <w:br w:type="textWrapping"/>
      </w:r>
      <w:r>
        <w:rPr>
          <w:rFonts w:hint="default" w:ascii="Calibri" w:hAnsi="Calibri" w:cs="Calibri"/>
          <w:i w:val="0"/>
          <w:caps w:val="0"/>
          <w:color w:val="000000" w:themeColor="text1"/>
          <w:spacing w:val="0"/>
          <w:sz w:val="24"/>
          <w:szCs w:val="24"/>
          <w:shd w:val="clear" w:fill="FFFFFF"/>
          <w:vertAlign w:val="baseline"/>
          <w14:textFill>
            <w14:solidFill>
              <w14:schemeClr w14:val="tx1"/>
            </w14:solidFill>
          </w14:textFill>
        </w:rPr>
        <w:t>Backward compatible with previous versions.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99" w:lineRule="atLeast"/>
        <w:ind w:left="0" w:right="0" w:firstLine="0"/>
        <w:textAlignment w:val="baseline"/>
        <w:rPr>
          <w:rFonts w:hint="default" w:ascii="Calibri" w:hAnsi="Calibri" w:cs="Calibri"/>
          <w:i w:val="0"/>
          <w:caps w:val="0"/>
          <w:color w:val="000000" w:themeColor="text1"/>
          <w:spacing w:val="0"/>
          <w:sz w:val="24"/>
          <w:szCs w:val="24"/>
          <w:shd w:val="clear" w:fill="FFFFFF"/>
          <w:vertAlign w:val="baseline"/>
          <w14:textFill>
            <w14:solidFill>
              <w14:schemeClr w14:val="tx1"/>
            </w14:solidFill>
          </w14:textFill>
        </w:rPr>
      </w:pPr>
    </w:p>
    <w:p>
      <w:pPr>
        <w:numPr>
          <w:ilvl w:val="0"/>
          <w:numId w:val="0"/>
        </w:numPr>
        <w:ind w:leftChars="0"/>
        <w:jc w:val="both"/>
        <w:rPr>
          <w:rFonts w:hint="default" w:ascii="Calibri" w:hAnsi="Calibri" w:eastAsia="SimSun" w:cs="Calibri"/>
          <w:b/>
          <w:bCs/>
          <w:i w:val="0"/>
          <w:caps w:val="0"/>
          <w:color w:val="000000" w:themeColor="text1"/>
          <w:spacing w:val="0"/>
          <w:sz w:val="28"/>
          <w:szCs w:val="28"/>
          <w:shd w:val="clear" w:fill="FFFFFF"/>
          <w:vertAlign w:val="baseline"/>
          <w:lang w:val="en-US"/>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FFFFF"/>
          <w:vertAlign w:val="baseline"/>
          <w:lang w:val="en-US"/>
          <w14:textFill>
            <w14:solidFill>
              <w14:schemeClr w14:val="tx1"/>
            </w14:solidFill>
          </w14:textFill>
        </w:rPr>
        <w:t>Bluetooth Low Energy(BLE):</w:t>
      </w:r>
    </w:p>
    <w:p>
      <w:pPr>
        <w:pStyle w:val="7"/>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450" w:afterAutospacing="0" w:line="26" w:lineRule="atLeast"/>
        <w:ind w:left="420" w:leftChars="0" w:right="0" w:hanging="420" w:firstLineChars="0"/>
        <w:textAlignment w:val="baseline"/>
        <w:rPr>
          <w:rFonts w:hint="default" w:ascii="Calibri" w:hAnsi="Calibri" w:eastAsia="Source Sans Pro" w:cs="Calibri"/>
          <w:i w:val="0"/>
          <w:caps w:val="0"/>
          <w:color w:val="000000" w:themeColor="text1"/>
          <w:spacing w:val="0"/>
          <w:sz w:val="24"/>
          <w:szCs w:val="24"/>
          <w:vertAlign w:val="baseline"/>
          <w14:textFill>
            <w14:solidFill>
              <w14:schemeClr w14:val="tx1"/>
            </w14:solidFill>
          </w14:textFill>
        </w:rPr>
      </w:pPr>
      <w:r>
        <w:rPr>
          <w:rFonts w:hint="default" w:ascii="Calibri" w:hAnsi="Calibri" w:eastAsia="Source Sans Pro" w:cs="Calibri"/>
          <w:i w:val="0"/>
          <w:caps w:val="0"/>
          <w:color w:val="000000" w:themeColor="text1"/>
          <w:spacing w:val="0"/>
          <w:vertAlign w:val="baseline"/>
          <w14:textFill>
            <w14:solidFill>
              <w14:schemeClr w14:val="tx1"/>
            </w14:solidFill>
          </w14:textFill>
        </w:rPr>
        <w:t>BLE gives context to the environment around you. BLE allows smartphone users to have rich, interactive connections to their surroundings and move their mobile experience beyond the mobile handset.</w:t>
      </w:r>
    </w:p>
    <w:p>
      <w:pPr>
        <w:pStyle w:val="7"/>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450" w:afterAutospacing="0" w:line="26" w:lineRule="atLeast"/>
        <w:ind w:left="420" w:leftChars="0" w:right="0" w:hanging="420" w:firstLineChars="0"/>
        <w:textAlignment w:val="baseline"/>
        <w:rPr>
          <w:rFonts w:hint="default" w:ascii="Calibri" w:hAnsi="Calibri" w:eastAsia="Source Sans Pro" w:cs="Calibri"/>
          <w:b/>
          <w:bCs/>
          <w:i w:val="0"/>
          <w:caps w:val="0"/>
          <w:color w:val="000000" w:themeColor="text1"/>
          <w:spacing w:val="0"/>
          <w:sz w:val="28"/>
          <w:szCs w:val="28"/>
          <w:vertAlign w:val="baseline"/>
          <w14:textFill>
            <w14:solidFill>
              <w14:schemeClr w14:val="tx1"/>
            </w14:solidFill>
          </w14:textFill>
        </w:rPr>
      </w:pPr>
      <w:r>
        <w:rPr>
          <w:rFonts w:hint="default" w:ascii="Calibri" w:hAnsi="Calibri" w:eastAsia="Source Sans Pro" w:cs="Calibri"/>
          <w:i w:val="0"/>
          <w:caps w:val="0"/>
          <w:color w:val="000000" w:themeColor="text1"/>
          <w:spacing w:val="0"/>
          <w:sz w:val="24"/>
          <w:szCs w:val="24"/>
          <w:shd w:val="clear" w:fill="FFFFFF"/>
          <w14:textFill>
            <w14:solidFill>
              <w14:schemeClr w14:val="tx1"/>
            </w14:solidFill>
          </w14:textFill>
        </w:rPr>
        <w:t>A BLE beacon is a small device – usually powered by battery or USB – that emits a Bluetooth Low Energy signal. A modern smartphone in the vicinity can pick up the signal being emitted by the beacon and gain some insight into its own positioning based on knowledge of the beacon’s placement.</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50" w:afterAutospacing="0" w:line="26" w:lineRule="atLeast"/>
        <w:ind w:leftChars="0" w:right="0" w:rightChars="0"/>
        <w:textAlignment w:val="baseline"/>
        <w:rPr>
          <w:rFonts w:ascii="Calibri" w:hAnsi="Calibri" w:cs="Calibri"/>
          <w:b/>
          <w:bCs/>
          <w:i w:val="0"/>
          <w:caps w:val="0"/>
          <w:color w:val="000000" w:themeColor="text1"/>
          <w:spacing w:val="0"/>
          <w:sz w:val="28"/>
          <w:szCs w:val="28"/>
          <w:shd w:val="clear" w:fill="FFFFFF"/>
          <w:lang w:val="en-US"/>
          <w14:textFill>
            <w14:solidFill>
              <w14:schemeClr w14:val="tx1"/>
            </w14:solidFill>
          </w14:textFill>
        </w:rPr>
      </w:pPr>
      <w:r>
        <w:rPr>
          <w:rFonts w:ascii="Calibri" w:hAnsi="Calibri" w:eastAsia="SimSun" w:cs="Calibri"/>
          <w:b/>
          <w:bCs/>
          <w:i w:val="0"/>
          <w:caps w:val="0"/>
          <w:color w:val="000000" w:themeColor="text1"/>
          <w:spacing w:val="0"/>
          <w:sz w:val="28"/>
          <w:szCs w:val="28"/>
          <w:shd w:val="clear" w:fill="FFFFFF"/>
          <w14:textFill>
            <w14:solidFill>
              <w14:schemeClr w14:val="tx1"/>
            </w14:solidFill>
          </w14:textFill>
        </w:rPr>
        <w:t>Bluetooth Classic vs. Bluetooth low energy</w:t>
      </w:r>
      <w:r>
        <w:rPr>
          <w:rFonts w:ascii="Calibri" w:hAnsi="Calibri" w:cs="Calibri"/>
          <w:b/>
          <w:bCs/>
          <w:i w:val="0"/>
          <w:caps w:val="0"/>
          <w:color w:val="000000" w:themeColor="text1"/>
          <w:spacing w:val="0"/>
          <w:sz w:val="28"/>
          <w:szCs w:val="28"/>
          <w:shd w:val="clear" w:fill="FFFFFF"/>
          <w:lang w:val="en-US"/>
          <w14:textFill>
            <w14:solidFill>
              <w14:schemeClr w14:val="tx1"/>
            </w14:solidFill>
          </w14:textFill>
        </w:rPr>
        <w:t>:</w:t>
      </w:r>
    </w:p>
    <w:p>
      <w:pPr>
        <w:pStyle w:val="7"/>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450" w:afterAutospacing="0" w:line="26" w:lineRule="atLeast"/>
        <w:ind w:left="420" w:leftChars="0" w:right="0" w:rightChars="0" w:hanging="420" w:firstLineChars="0"/>
        <w:textAlignment w:val="baseline"/>
        <w:rPr>
          <w:rFonts w:hint="default" w:ascii="Calibri" w:hAnsi="Calibri"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ource Sans Pro" w:cs="Calibri"/>
          <w:i w:val="0"/>
          <w:caps w:val="0"/>
          <w:color w:val="000000" w:themeColor="text1"/>
          <w:spacing w:val="0"/>
          <w:sz w:val="24"/>
          <w:szCs w:val="24"/>
          <w:shd w:val="clear" w:fill="FFFFFF"/>
          <w14:textFill>
            <w14:solidFill>
              <w14:schemeClr w14:val="tx1"/>
            </w14:solidFill>
          </w14:textFill>
        </w:rPr>
        <w:t xml:space="preserve">Bluetooth consumes more power and transmits farther and with more data. It is suited for streaming media such as playing music on Bluetooth speakers or taking a call through a Bluetooth headset. </w:t>
      </w:r>
    </w:p>
    <w:p>
      <w:pPr>
        <w:pStyle w:val="7"/>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450" w:afterAutospacing="0" w:line="26" w:lineRule="atLeast"/>
        <w:ind w:left="420" w:leftChars="0" w:right="0" w:rightChars="0" w:hanging="420" w:firstLineChars="0"/>
        <w:textAlignment w:val="baseline"/>
        <w:rPr>
          <w:rFonts w:hint="default" w:ascii="Calibri" w:hAnsi="Calibri"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ource Sans Pro" w:cs="Calibri"/>
          <w:i w:val="0"/>
          <w:caps w:val="0"/>
          <w:color w:val="000000" w:themeColor="text1"/>
          <w:spacing w:val="0"/>
          <w:sz w:val="24"/>
          <w:szCs w:val="24"/>
          <w:shd w:val="clear" w:fill="FFFFFF"/>
          <w14:textFill>
            <w14:solidFill>
              <w14:schemeClr w14:val="tx1"/>
            </w14:solidFill>
          </w14:textFill>
        </w:rPr>
        <w:t>BLE transmits less data over shorter distances using much less power than Bluetooth. BLE is designed for periodic transfers of very small amounts of data, such as beacons providing proximity in a store or a medical device providing glucose measurements to a doctor’s tablet or patient monitor.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6" w:lineRule="atLeast"/>
        <w:ind w:left="0" w:right="0" w:firstLine="0"/>
        <w:textAlignment w:val="baseline"/>
        <w:rPr>
          <w:rFonts w:hint="default" w:ascii="Calibri" w:hAnsi="Calibri" w:eastAsia="Source Sans Pro" w:cs="Calibri"/>
          <w:b/>
          <w:bCs/>
          <w:i w:val="0"/>
          <w:caps w:val="0"/>
          <w:color w:val="000000" w:themeColor="text1"/>
          <w:spacing w:val="0"/>
          <w:sz w:val="24"/>
          <w:szCs w:val="24"/>
          <w:vertAlign w:val="baseline"/>
          <w14:textFill>
            <w14:solidFill>
              <w14:schemeClr w14:val="tx1"/>
            </w14:solidFill>
          </w14:textFill>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6" w:lineRule="atLeast"/>
        <w:ind w:left="0" w:right="0" w:firstLine="0"/>
        <w:textAlignment w:val="baseline"/>
        <w:rPr>
          <w:rFonts w:hint="default" w:ascii="Calibri" w:hAnsi="Calibri" w:eastAsia="Source Sans Pro" w:cs="Calibri"/>
          <w:i w:val="0"/>
          <w:caps w:val="0"/>
          <w:color w:val="000000" w:themeColor="text1"/>
          <w:spacing w:val="0"/>
          <w:sz w:val="24"/>
          <w:szCs w:val="24"/>
          <w14:textFill>
            <w14:solidFill>
              <w14:schemeClr w14:val="tx1"/>
            </w14:solidFill>
          </w14:textFill>
        </w:rPr>
      </w:pPr>
      <w:r>
        <w:rPr>
          <w:rFonts w:hint="default" w:ascii="Calibri" w:hAnsi="Calibri" w:eastAsia="Source Sans Pro" w:cs="Calibri"/>
          <w:i w:val="0"/>
          <w:caps w:val="0"/>
          <w:color w:val="000000" w:themeColor="text1"/>
          <w:spacing w:val="0"/>
          <w:sz w:val="24"/>
          <w:szCs w:val="24"/>
          <w:vertAlign w:val="baseline"/>
          <w14:textFill>
            <w14:solidFill>
              <w14:schemeClr w14:val="tx1"/>
            </w14:solidFill>
          </w14:textFill>
        </w:rPr>
        <w:t> </w:t>
      </w:r>
    </w:p>
    <w:p>
      <w:pPr>
        <w:numPr>
          <w:ilvl w:val="0"/>
          <w:numId w:val="0"/>
        </w:numPr>
        <w:ind w:leftChars="0"/>
        <w:jc w:val="both"/>
        <w:rPr>
          <w:rFonts w:hint="default" w:ascii="Calibri" w:hAnsi="Calibri" w:eastAsia="SimSun" w:cs="Calibri"/>
          <w:b/>
          <w:bCs/>
          <w:color w:val="000000" w:themeColor="text1"/>
          <w:sz w:val="24"/>
          <w:szCs w:val="24"/>
          <w:lang w:val="en-US"/>
          <w14:textFill>
            <w14:solidFill>
              <w14:schemeClr w14:val="tx1"/>
            </w14:solidFill>
          </w14:textFill>
        </w:rPr>
      </w:pPr>
      <w:ins w:id="0">
        <w:r>
          <w:rPr>
            <w:rFonts w:hint="default" w:ascii="Calibri" w:hAnsi="Calibri" w:eastAsia="SimSun" w:cs="Calibri"/>
            <w:b/>
            <w:bCs/>
            <w:i w:val="0"/>
            <w:caps w:val="0"/>
            <w:color w:val="000000" w:themeColor="text1"/>
            <w:spacing w:val="0"/>
            <w:sz w:val="24"/>
            <w:szCs w:val="24"/>
            <w:shd w:val="clear" w:fill="FFFFFF"/>
            <w:vertAlign w:val="baseline"/>
            <w14:textFill>
              <w14:solidFill>
                <w14:schemeClr w14:val="tx1"/>
              </w14:solidFill>
            </w14:textFill>
          </w:rPr>
          <w:br w:type="textWrapping"/>
        </w:r>
      </w:ins>
    </w:p>
    <w:sectPr>
      <w:headerReference r:id="rId3" w:type="default"/>
      <w:footerReference r:id="rId4"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Lucida Gran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entury">
    <w:panose1 w:val="02040604050505020304"/>
    <w:charset w:val="00"/>
    <w:family w:val="auto"/>
    <w:pitch w:val="default"/>
    <w:sig w:usb0="00000287" w:usb1="00000000" w:usb2="00000000" w:usb3="00000000" w:csb0="2000009F" w:csb1="DFD70000"/>
  </w:font>
  <w:font w:name="sans-serif">
    <w:altName w:val="Segoe Print"/>
    <w:panose1 w:val="00000000000000000000"/>
    <w:charset w:val="00"/>
    <w:family w:val="auto"/>
    <w:pitch w:val="default"/>
    <w:sig w:usb0="00000000" w:usb1="00000000" w:usb2="00000000" w:usb3="00000000" w:csb0="00000000" w:csb1="00000000"/>
  </w:font>
  <w:font w:name="Circular Pro">
    <w:altName w:val="Segoe Print"/>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Arimo">
    <w:altName w:val="Segoe Print"/>
    <w:panose1 w:val="00000000000000000000"/>
    <w:charset w:val="00"/>
    <w:family w:val="auto"/>
    <w:pitch w:val="default"/>
    <w:sig w:usb0="00000000" w:usb1="00000000" w:usb2="00000000" w:usb3="00000000" w:csb0="00000000" w:csb1="00000000"/>
  </w:font>
  <w:font w:name="Linux Libertine">
    <w:altName w:val="Segoe Print"/>
    <w:panose1 w:val="00000000000000000000"/>
    <w:charset w:val="00"/>
    <w:family w:val="auto"/>
    <w:pitch w:val="default"/>
    <w:sig w:usb0="00000000" w:usb1="00000000" w:usb2="00000000" w:usb3="00000000" w:csb0="00000000" w:csb1="00000000"/>
  </w:font>
  <w:font w:name="Source Sans Pro">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072" w:firstLineChars="850"/>
      <w:rPr>
        <w:b/>
        <w:bCs/>
        <w:sz w:val="36"/>
        <w:szCs w:val="36"/>
        <w:lang w:val="en-US"/>
      </w:rPr>
    </w:pPr>
    <w:r>
      <w:rPr>
        <w:b/>
        <w:bCs/>
        <w:sz w:val="36"/>
        <w:szCs w:val="36"/>
        <w:lang w:val="en-US"/>
      </w:rPr>
      <w:t>BLUETOOTH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B8821E"/>
    <w:multiLevelType w:val="singleLevel"/>
    <w:tmpl w:val="5AB8821E"/>
    <w:lvl w:ilvl="0" w:tentative="0">
      <w:start w:val="1"/>
      <w:numFmt w:val="bullet"/>
      <w:lvlText w:val=""/>
      <w:lvlJc w:val="left"/>
      <w:pPr>
        <w:ind w:left="420" w:leftChars="0" w:hanging="420" w:firstLineChars="0"/>
      </w:pPr>
      <w:rPr>
        <w:rFonts w:hint="default" w:ascii="Wingdings" w:hAnsi="Wingdings" w:cs="Wingdings"/>
        <w:sz w:val="18"/>
      </w:rPr>
    </w:lvl>
  </w:abstractNum>
  <w:abstractNum w:abstractNumId="1">
    <w:nsid w:val="5AB88230"/>
    <w:multiLevelType w:val="singleLevel"/>
    <w:tmpl w:val="5AB88230"/>
    <w:lvl w:ilvl="0" w:tentative="0">
      <w:start w:val="1"/>
      <w:numFmt w:val="decimal"/>
      <w:lvlText w:val="%1."/>
      <w:lvlJc w:val="left"/>
      <w:pPr>
        <w:ind w:left="425" w:leftChars="0" w:hanging="425" w:firstLineChars="0"/>
      </w:pPr>
      <w:rPr>
        <w:rFonts w:hint="default"/>
      </w:rPr>
    </w:lvl>
  </w:abstractNum>
  <w:abstractNum w:abstractNumId="2">
    <w:nsid w:val="5AB8824A"/>
    <w:multiLevelType w:val="singleLevel"/>
    <w:tmpl w:val="5AB8824A"/>
    <w:lvl w:ilvl="0" w:tentative="0">
      <w:start w:val="1"/>
      <w:numFmt w:val="bullet"/>
      <w:lvlText w:val=""/>
      <w:lvlJc w:val="left"/>
      <w:pPr>
        <w:ind w:left="420" w:leftChars="0" w:hanging="420" w:firstLineChars="0"/>
      </w:pPr>
      <w:rPr>
        <w:rFonts w:hint="default" w:ascii="Wingdings" w:hAnsi="Wingdings" w:cs="Wingdings"/>
        <w:sz w:val="18"/>
      </w:rPr>
    </w:lvl>
  </w:abstractNum>
  <w:abstractNum w:abstractNumId="3">
    <w:nsid w:val="5AB8825B"/>
    <w:multiLevelType w:val="singleLevel"/>
    <w:tmpl w:val="5AB8825B"/>
    <w:lvl w:ilvl="0" w:tentative="0">
      <w:start w:val="1"/>
      <w:numFmt w:val="decimal"/>
      <w:lvlText w:val="%1."/>
      <w:lvlJc w:val="left"/>
      <w:pPr>
        <w:ind w:left="425" w:leftChars="0" w:hanging="425" w:firstLineChars="0"/>
      </w:pPr>
      <w:rPr>
        <w:rFonts w:hint="default"/>
      </w:rPr>
    </w:lvl>
  </w:abstractNum>
  <w:abstractNum w:abstractNumId="4">
    <w:nsid w:val="5AB8828B"/>
    <w:multiLevelType w:val="singleLevel"/>
    <w:tmpl w:val="5AB8828B"/>
    <w:lvl w:ilvl="0" w:tentative="0">
      <w:start w:val="1"/>
      <w:numFmt w:val="bullet"/>
      <w:lvlText w:val=""/>
      <w:lvlJc w:val="left"/>
      <w:pPr>
        <w:ind w:left="420" w:leftChars="0" w:hanging="420" w:firstLineChars="0"/>
      </w:pPr>
      <w:rPr>
        <w:rFonts w:hint="default" w:ascii="Wingdings" w:hAnsi="Wingdings" w:cs="Wingdings"/>
        <w:sz w:val="18"/>
      </w:rPr>
    </w:lvl>
  </w:abstractNum>
  <w:abstractNum w:abstractNumId="5">
    <w:nsid w:val="5AB8835A"/>
    <w:multiLevelType w:val="singleLevel"/>
    <w:tmpl w:val="5AB8835A"/>
    <w:lvl w:ilvl="0" w:tentative="0">
      <w:start w:val="1"/>
      <w:numFmt w:val="decimal"/>
      <w:lvlText w:val="%1."/>
      <w:lvlJc w:val="left"/>
      <w:pPr>
        <w:ind w:left="425" w:leftChars="0" w:hanging="425" w:firstLineChars="0"/>
      </w:pPr>
      <w:rPr>
        <w:rFonts w:hint="default"/>
      </w:rPr>
    </w:lvl>
  </w:abstractNum>
  <w:abstractNum w:abstractNumId="6">
    <w:nsid w:val="5AB88404"/>
    <w:multiLevelType w:val="singleLevel"/>
    <w:tmpl w:val="5AB88404"/>
    <w:lvl w:ilvl="0" w:tentative="0">
      <w:start w:val="1"/>
      <w:numFmt w:val="bullet"/>
      <w:lvlText w:val=""/>
      <w:lvlJc w:val="left"/>
      <w:pPr>
        <w:ind w:left="420" w:leftChars="0" w:hanging="420" w:firstLineChars="0"/>
      </w:pPr>
      <w:rPr>
        <w:rFonts w:hint="default" w:ascii="Wingdings" w:hAnsi="Wingdings" w:cs="Wingdings"/>
        <w:sz w:val="18"/>
      </w:rPr>
    </w:lvl>
  </w:abstractNum>
  <w:abstractNum w:abstractNumId="7">
    <w:nsid w:val="5AB88481"/>
    <w:multiLevelType w:val="singleLevel"/>
    <w:tmpl w:val="5AB88481"/>
    <w:lvl w:ilvl="0" w:tentative="0">
      <w:start w:val="1"/>
      <w:numFmt w:val="decimal"/>
      <w:lvlText w:val="%1."/>
      <w:lvlJc w:val="left"/>
      <w:pPr>
        <w:ind w:left="425" w:leftChars="0" w:hanging="425" w:firstLineChars="0"/>
      </w:pPr>
      <w:rPr>
        <w:rFonts w:hint="default"/>
      </w:rPr>
    </w:lvl>
  </w:abstractNum>
  <w:abstractNum w:abstractNumId="8">
    <w:nsid w:val="5AB884DE"/>
    <w:multiLevelType w:val="singleLevel"/>
    <w:tmpl w:val="5AB884DE"/>
    <w:lvl w:ilvl="0" w:tentative="0">
      <w:start w:val="1"/>
      <w:numFmt w:val="bullet"/>
      <w:lvlText w:val=""/>
      <w:lvlJc w:val="left"/>
      <w:pPr>
        <w:ind w:left="420" w:leftChars="0" w:hanging="420" w:firstLineChars="0"/>
      </w:pPr>
      <w:rPr>
        <w:rFonts w:hint="default" w:ascii="Wingdings" w:hAnsi="Wingdings"/>
      </w:rPr>
    </w:lvl>
  </w:abstractNum>
  <w:abstractNum w:abstractNumId="9">
    <w:nsid w:val="5AB8856F"/>
    <w:multiLevelType w:val="singleLevel"/>
    <w:tmpl w:val="5AB8856F"/>
    <w:lvl w:ilvl="0" w:tentative="0">
      <w:start w:val="1"/>
      <w:numFmt w:val="decimal"/>
      <w:lvlText w:val="%1."/>
      <w:lvlJc w:val="left"/>
      <w:pPr>
        <w:ind w:left="425" w:leftChars="0" w:hanging="425" w:firstLineChars="0"/>
      </w:pPr>
      <w:rPr>
        <w:rFonts w:hint="default"/>
      </w:rPr>
    </w:lvl>
  </w:abstractNum>
  <w:abstractNum w:abstractNumId="10">
    <w:nsid w:val="5AB886BB"/>
    <w:multiLevelType w:val="singleLevel"/>
    <w:tmpl w:val="5AB886BB"/>
    <w:lvl w:ilvl="0" w:tentative="0">
      <w:start w:val="1"/>
      <w:numFmt w:val="bullet"/>
      <w:lvlText w:val=""/>
      <w:lvlJc w:val="left"/>
      <w:pPr>
        <w:ind w:left="420" w:leftChars="0" w:hanging="420" w:firstLineChars="0"/>
      </w:pPr>
      <w:rPr>
        <w:rFonts w:hint="default" w:ascii="Wingdings" w:hAnsi="Wingdings" w:cs="Wingdings"/>
        <w:sz w:val="18"/>
      </w:rPr>
    </w:lvl>
  </w:abstractNum>
  <w:abstractNum w:abstractNumId="11">
    <w:nsid w:val="5ABDC993"/>
    <w:multiLevelType w:val="multilevel"/>
    <w:tmpl w:val="5ABDC993"/>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5ABDCAF8"/>
    <w:multiLevelType w:val="singleLevel"/>
    <w:tmpl w:val="5ABDCAF8"/>
    <w:lvl w:ilvl="0" w:tentative="0">
      <w:start w:val="1"/>
      <w:numFmt w:val="bullet"/>
      <w:lvlText w:val=""/>
      <w:lvlJc w:val="left"/>
      <w:pPr>
        <w:ind w:left="420" w:leftChars="0" w:hanging="420" w:firstLineChars="0"/>
      </w:pPr>
      <w:rPr>
        <w:rFonts w:hint="default" w:ascii="Wingdings" w:hAnsi="Wingdings" w:cs="Wingdings"/>
        <w:sz w:val="18"/>
      </w:rPr>
    </w:lvl>
  </w:abstractNum>
  <w:abstractNum w:abstractNumId="13">
    <w:nsid w:val="5ABDCB6C"/>
    <w:multiLevelType w:val="multilevel"/>
    <w:tmpl w:val="5ABDCB6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5ABDCCBB"/>
    <w:multiLevelType w:val="singleLevel"/>
    <w:tmpl w:val="5ABDCCBB"/>
    <w:lvl w:ilvl="0" w:tentative="0">
      <w:start w:val="1"/>
      <w:numFmt w:val="bullet"/>
      <w:lvlText w:val=""/>
      <w:lvlJc w:val="left"/>
      <w:pPr>
        <w:ind w:left="420" w:leftChars="0" w:hanging="420" w:firstLineChars="0"/>
      </w:pPr>
      <w:rPr>
        <w:rFonts w:hint="default" w:ascii="Wingdings" w:hAnsi="Wingdings" w:cs="Wingdings"/>
        <w:sz w:val="18"/>
      </w:rPr>
    </w:lvl>
  </w:abstractNum>
  <w:abstractNum w:abstractNumId="15">
    <w:nsid w:val="5ABDD07E"/>
    <w:multiLevelType w:val="multilevel"/>
    <w:tmpl w:val="5ABDD0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5ABDD12F"/>
    <w:multiLevelType w:val="singleLevel"/>
    <w:tmpl w:val="5ABDD12F"/>
    <w:lvl w:ilvl="0" w:tentative="0">
      <w:start w:val="1"/>
      <w:numFmt w:val="bullet"/>
      <w:lvlText w:val=""/>
      <w:lvlJc w:val="left"/>
      <w:pPr>
        <w:ind w:left="420" w:leftChars="0" w:hanging="420" w:firstLineChars="0"/>
      </w:pPr>
      <w:rPr>
        <w:rFonts w:hint="default" w:ascii="Wingdings" w:hAnsi="Wingdings" w:cs="Wingdings"/>
        <w:sz w:val="18"/>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39087A"/>
    <w:rsid w:val="0122501F"/>
    <w:rsid w:val="0B9500C1"/>
    <w:rsid w:val="0C916CE5"/>
    <w:rsid w:val="0CBE0362"/>
    <w:rsid w:val="1239087A"/>
    <w:rsid w:val="1B1E514B"/>
    <w:rsid w:val="1CC411E3"/>
    <w:rsid w:val="1F346F29"/>
    <w:rsid w:val="2E436A86"/>
    <w:rsid w:val="3BC014DB"/>
    <w:rsid w:val="4665112F"/>
    <w:rsid w:val="47136353"/>
    <w:rsid w:val="47F942DF"/>
    <w:rsid w:val="49D34A37"/>
    <w:rsid w:val="4A3C627C"/>
    <w:rsid w:val="4C225A2E"/>
    <w:rsid w:val="4F0B55EB"/>
    <w:rsid w:val="526F4859"/>
    <w:rsid w:val="52D04FD6"/>
    <w:rsid w:val="5C563D25"/>
    <w:rsid w:val="615D435B"/>
    <w:rsid w:val="6E07603E"/>
    <w:rsid w:val="6EC64035"/>
    <w:rsid w:val="72F771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Emphasis"/>
    <w:basedOn w:val="8"/>
    <w:qFormat/>
    <w:uiPriority w:val="0"/>
    <w:rPr>
      <w:i/>
      <w:iCs/>
    </w:rPr>
  </w:style>
  <w:style w:type="character" w:styleId="10">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GI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2018-03-26T05:00:00Z</dcterms:created>
  <dc:creator>schevvakula</dc:creator>
  <cp:lastModifiedBy>akesiboyina</cp:lastModifiedBy>
  <dcterms:modified xsi:type="dcterms:W3CDTF">2018-04-16T12:47:44Z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